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9E1AA" w14:textId="2C01A399" w:rsidR="004B5845" w:rsidRDefault="004B5845" w:rsidP="00ED4F38">
      <w:pPr>
        <w:pStyle w:val="Title"/>
        <w:jc w:val="center"/>
        <w:outlineLvl w:val="0"/>
      </w:pPr>
      <w:r>
        <w:t>DOKUMEN</w:t>
      </w:r>
    </w:p>
    <w:p w14:paraId="5904D53B" w14:textId="77777777" w:rsidR="00422D1A" w:rsidRDefault="48F3073F" w:rsidP="00ED4F38">
      <w:pPr>
        <w:pStyle w:val="Title"/>
        <w:jc w:val="center"/>
        <w:outlineLvl w:val="0"/>
      </w:pPr>
      <w:r>
        <w:t>SPESIFIKASI KEBUTUHAN PERANGKAT LUNAK</w:t>
      </w:r>
    </w:p>
    <w:p w14:paraId="29752515" w14:textId="77777777" w:rsidR="00422D1A" w:rsidRDefault="00422D1A" w:rsidP="00ED4F38">
      <w:pPr>
        <w:pStyle w:val="Title"/>
        <w:jc w:val="center"/>
      </w:pPr>
    </w:p>
    <w:p w14:paraId="0E1C58A5" w14:textId="07C00C76" w:rsidR="00422D1A" w:rsidRDefault="00870CF3" w:rsidP="00ED4F38">
      <w:pPr>
        <w:pStyle w:val="Title"/>
        <w:spacing w:after="0" w:line="360" w:lineRule="auto"/>
        <w:jc w:val="center"/>
        <w:outlineLvl w:val="0"/>
      </w:pPr>
      <w:r>
        <w:rPr>
          <w:smallCaps w:val="0"/>
          <w:sz w:val="52"/>
          <w:szCs w:val="52"/>
        </w:rPr>
        <w:t xml:space="preserve">SI </w:t>
      </w:r>
      <w:r w:rsidR="00605997">
        <w:rPr>
          <w:smallCaps w:val="0"/>
          <w:sz w:val="52"/>
          <w:szCs w:val="52"/>
        </w:rPr>
        <w:t xml:space="preserve">Global </w:t>
      </w:r>
      <w:r>
        <w:rPr>
          <w:smallCaps w:val="0"/>
          <w:sz w:val="52"/>
          <w:szCs w:val="52"/>
        </w:rPr>
        <w:t>Hotel</w:t>
      </w:r>
    </w:p>
    <w:p w14:paraId="2F41E9DD" w14:textId="77777777" w:rsidR="00422D1A" w:rsidRDefault="00422D1A" w:rsidP="00ED4F38">
      <w:pPr>
        <w:pStyle w:val="Title"/>
        <w:jc w:val="center"/>
        <w:rPr>
          <w:b/>
          <w:smallCaps w:val="0"/>
          <w:sz w:val="28"/>
          <w:szCs w:val="28"/>
        </w:rPr>
      </w:pPr>
    </w:p>
    <w:p w14:paraId="594995BF" w14:textId="77777777" w:rsidR="00870CF3" w:rsidRDefault="00870CF3" w:rsidP="00ED4F38">
      <w:pPr>
        <w:pStyle w:val="Title"/>
        <w:jc w:val="center"/>
      </w:pPr>
    </w:p>
    <w:p w14:paraId="0EB58D8B" w14:textId="77777777" w:rsidR="00422D1A" w:rsidRDefault="00422D1A" w:rsidP="00ED4F38">
      <w:pPr>
        <w:pStyle w:val="Title"/>
        <w:jc w:val="center"/>
      </w:pPr>
    </w:p>
    <w:p w14:paraId="6603C132" w14:textId="7D92322E" w:rsidR="00422D1A" w:rsidRPr="00072F5C" w:rsidRDefault="48F3073F" w:rsidP="00ED4F38">
      <w:pPr>
        <w:pStyle w:val="Subtitle0"/>
        <w:jc w:val="center"/>
        <w:rPr>
          <w:i/>
        </w:rPr>
      </w:pPr>
      <w:r w:rsidRPr="48F3073F">
        <w:rPr>
          <w:b/>
          <w:i/>
          <w:sz w:val="28"/>
          <w:szCs w:val="28"/>
        </w:rPr>
        <w:t>untuk:</w:t>
      </w:r>
    </w:p>
    <w:p w14:paraId="391781BE" w14:textId="39849903" w:rsidR="00422D1A" w:rsidRPr="00072F5C" w:rsidRDefault="00870CF3" w:rsidP="00ED4F38">
      <w:pPr>
        <w:pStyle w:val="Subtitle0"/>
        <w:jc w:val="center"/>
        <w:rPr>
          <w:i/>
        </w:rPr>
      </w:pPr>
      <w:r>
        <w:rPr>
          <w:b/>
          <w:i/>
          <w:sz w:val="28"/>
          <w:szCs w:val="28"/>
        </w:rPr>
        <w:t>Blibli</w:t>
      </w:r>
      <w:r w:rsidR="48F3073F" w:rsidRPr="48F3073F">
        <w:rPr>
          <w:b/>
          <w:i/>
          <w:sz w:val="28"/>
          <w:szCs w:val="28"/>
        </w:rPr>
        <w:t>.com</w:t>
      </w:r>
    </w:p>
    <w:p w14:paraId="55D9230C" w14:textId="77777777" w:rsidR="00422D1A" w:rsidRDefault="00422D1A" w:rsidP="00ED4F38">
      <w:pPr>
        <w:pStyle w:val="Subtitle0"/>
        <w:jc w:val="center"/>
      </w:pPr>
    </w:p>
    <w:p w14:paraId="67F0986A" w14:textId="1040AB57" w:rsidR="00A42AB1" w:rsidRDefault="48F3073F" w:rsidP="00ED4F38">
      <w:pPr>
        <w:pStyle w:val="Subtitle0"/>
        <w:jc w:val="center"/>
        <w:outlineLvl w:val="0"/>
        <w:rPr>
          <w:b/>
          <w:i/>
          <w:sz w:val="28"/>
          <w:szCs w:val="28"/>
        </w:rPr>
      </w:pPr>
      <w:r w:rsidRPr="48F3073F">
        <w:rPr>
          <w:b/>
          <w:i/>
          <w:sz w:val="28"/>
          <w:szCs w:val="28"/>
        </w:rPr>
        <w:t>Dipersiapkan oleh:</w:t>
      </w:r>
    </w:p>
    <w:p w14:paraId="3D4C34C4" w14:textId="77777777" w:rsidR="00870CF3" w:rsidRPr="00870CF3" w:rsidRDefault="00870CF3" w:rsidP="00ED4F38">
      <w:pPr>
        <w:jc w:val="center"/>
        <w:rPr>
          <w:lang w:val="en-US"/>
        </w:rPr>
      </w:pPr>
    </w:p>
    <w:p w14:paraId="76AE0497" w14:textId="1AB217EA" w:rsidR="00A42AB1" w:rsidRPr="00870CF3" w:rsidRDefault="00870CF3" w:rsidP="00ED4F38">
      <w:pPr>
        <w:jc w:val="center"/>
        <w:outlineLvl w:val="0"/>
        <w:rPr>
          <w:sz w:val="28"/>
          <w:szCs w:val="28"/>
          <w:lang w:val="en-US"/>
        </w:rPr>
      </w:pPr>
      <w:r>
        <w:rPr>
          <w:sz w:val="28"/>
          <w:szCs w:val="28"/>
          <w:lang w:val="en-US"/>
        </w:rPr>
        <w:t>Faiq</w:t>
      </w:r>
    </w:p>
    <w:p w14:paraId="3627544F" w14:textId="77777777" w:rsidR="00422D1A" w:rsidRDefault="00422D1A" w:rsidP="000C165E">
      <w:pPr>
        <w:jc w:val="center"/>
        <w:rPr>
          <w:lang w:val="en-US"/>
        </w:rPr>
      </w:pPr>
    </w:p>
    <w:p w14:paraId="1DDA1BE4" w14:textId="77777777" w:rsidR="00422D1A" w:rsidRDefault="00422D1A" w:rsidP="00422D1A">
      <w:pPr>
        <w:rPr>
          <w:lang w:val="en-US"/>
        </w:rPr>
      </w:pPr>
    </w:p>
    <w:p w14:paraId="536CAE5A" w14:textId="77777777" w:rsidR="00422D1A" w:rsidRDefault="00422D1A" w:rsidP="00422D1A">
      <w:pPr>
        <w:rPr>
          <w:lang w:val="en-US"/>
        </w:rPr>
      </w:pPr>
    </w:p>
    <w:p w14:paraId="0B699933" w14:textId="77777777" w:rsidR="00422D1A" w:rsidRDefault="00422D1A" w:rsidP="00422D1A">
      <w:pPr>
        <w:rPr>
          <w:lang w:val="en-US"/>
        </w:rPr>
      </w:pPr>
    </w:p>
    <w:p w14:paraId="6D26FF95" w14:textId="77777777" w:rsidR="00422D1A" w:rsidRDefault="00422D1A" w:rsidP="00422D1A">
      <w:pPr>
        <w:rPr>
          <w:lang w:val="en-US"/>
        </w:rPr>
      </w:pPr>
    </w:p>
    <w:p w14:paraId="0C27F0F7" w14:textId="77777777" w:rsidR="00422D1A" w:rsidRDefault="00422D1A" w:rsidP="00422D1A">
      <w:pPr>
        <w:rPr>
          <w:lang w:val="en-US"/>
        </w:rPr>
      </w:pPr>
    </w:p>
    <w:p w14:paraId="7353F4B1" w14:textId="77777777" w:rsidR="00422D1A" w:rsidRPr="00422D1A" w:rsidRDefault="00422D1A" w:rsidP="00422D1A">
      <w:pPr>
        <w:rPr>
          <w:lang w:val="en-US"/>
        </w:rPr>
      </w:pPr>
    </w:p>
    <w:p w14:paraId="69794A2E" w14:textId="77777777" w:rsidR="00870CF3" w:rsidRDefault="00870CF3" w:rsidP="00890976">
      <w:pPr>
        <w:pStyle w:val="Title"/>
      </w:pPr>
    </w:p>
    <w:p w14:paraId="6D1FB29B" w14:textId="77777777" w:rsidR="00870CF3" w:rsidRDefault="00870CF3" w:rsidP="00890976">
      <w:pPr>
        <w:pStyle w:val="Title"/>
      </w:pPr>
    </w:p>
    <w:p w14:paraId="7413D3B9" w14:textId="77777777" w:rsidR="00870CF3" w:rsidRDefault="00870CF3" w:rsidP="00890976">
      <w:pPr>
        <w:pStyle w:val="Title"/>
      </w:pPr>
    </w:p>
    <w:p w14:paraId="37AE644E" w14:textId="77777777" w:rsidR="00870CF3" w:rsidRDefault="00870CF3" w:rsidP="00890976">
      <w:pPr>
        <w:pStyle w:val="Title"/>
      </w:pPr>
    </w:p>
    <w:p w14:paraId="384AE72B" w14:textId="77777777" w:rsidR="00870CF3" w:rsidRDefault="00870CF3" w:rsidP="00890976">
      <w:pPr>
        <w:pStyle w:val="Title"/>
      </w:pPr>
    </w:p>
    <w:p w14:paraId="2C932680" w14:textId="77777777" w:rsidR="00870CF3" w:rsidRDefault="00870CF3" w:rsidP="00890976">
      <w:pPr>
        <w:pStyle w:val="Title"/>
      </w:pPr>
    </w:p>
    <w:p w14:paraId="2438DA16" w14:textId="77777777" w:rsidR="00870CF3" w:rsidRDefault="00870CF3" w:rsidP="00890976">
      <w:pPr>
        <w:pStyle w:val="Title"/>
      </w:pPr>
    </w:p>
    <w:p w14:paraId="53D80C4F" w14:textId="77777777" w:rsidR="00890976" w:rsidRDefault="48F3073F" w:rsidP="00B0119A">
      <w:pPr>
        <w:pStyle w:val="Title"/>
        <w:outlineLvl w:val="0"/>
      </w:pPr>
      <w:r>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09ABEC65" w14:textId="77777777" w:rsidTr="48F3073F">
        <w:tc>
          <w:tcPr>
            <w:tcW w:w="2093" w:type="dxa"/>
          </w:tcPr>
          <w:p w14:paraId="225D21AC" w14:textId="77777777" w:rsidR="00890976" w:rsidRPr="00101C89" w:rsidRDefault="48F3073F" w:rsidP="48F3073F">
            <w:pPr>
              <w:pStyle w:val="Title"/>
              <w:spacing w:before="60"/>
              <w:rPr>
                <w:sz w:val="24"/>
                <w:szCs w:val="24"/>
              </w:rPr>
            </w:pPr>
            <w:r w:rsidRPr="48F3073F">
              <w:rPr>
                <w:sz w:val="24"/>
                <w:szCs w:val="24"/>
              </w:rPr>
              <w:t>Revisi</w:t>
            </w:r>
          </w:p>
        </w:tc>
        <w:tc>
          <w:tcPr>
            <w:tcW w:w="7195" w:type="dxa"/>
          </w:tcPr>
          <w:p w14:paraId="69E17755" w14:textId="77777777" w:rsidR="00890976" w:rsidRPr="00101C89" w:rsidRDefault="48F3073F" w:rsidP="48F3073F">
            <w:pPr>
              <w:pStyle w:val="Title"/>
              <w:spacing w:before="60"/>
              <w:rPr>
                <w:sz w:val="24"/>
                <w:szCs w:val="24"/>
              </w:rPr>
            </w:pPr>
            <w:r w:rsidRPr="48F3073F">
              <w:rPr>
                <w:sz w:val="24"/>
                <w:szCs w:val="24"/>
              </w:rPr>
              <w:t>Deskripsi</w:t>
            </w:r>
          </w:p>
        </w:tc>
      </w:tr>
      <w:tr w:rsidR="00890976" w14:paraId="75733A33" w14:textId="77777777" w:rsidTr="48F3073F">
        <w:tc>
          <w:tcPr>
            <w:tcW w:w="2093" w:type="dxa"/>
          </w:tcPr>
          <w:p w14:paraId="2398A37A" w14:textId="77777777" w:rsidR="00890976" w:rsidRPr="00101C89" w:rsidRDefault="48F3073F" w:rsidP="48F3073F">
            <w:pPr>
              <w:pStyle w:val="Title"/>
              <w:spacing w:after="0"/>
            </w:pPr>
            <w:r w:rsidRPr="48F3073F">
              <w:t>A</w:t>
            </w:r>
          </w:p>
        </w:tc>
        <w:tc>
          <w:tcPr>
            <w:tcW w:w="7195" w:type="dxa"/>
          </w:tcPr>
          <w:p w14:paraId="53279C61" w14:textId="77777777" w:rsidR="00890976" w:rsidRPr="00101C89" w:rsidRDefault="00890976" w:rsidP="00157AC6">
            <w:pPr>
              <w:pStyle w:val="Title"/>
              <w:spacing w:after="0"/>
              <w:jc w:val="left"/>
            </w:pPr>
          </w:p>
          <w:p w14:paraId="31A70D48" w14:textId="77777777" w:rsidR="00890976" w:rsidRPr="00101C89" w:rsidRDefault="00890976" w:rsidP="00157AC6">
            <w:pPr>
              <w:pStyle w:val="Title"/>
              <w:spacing w:after="0"/>
              <w:jc w:val="left"/>
            </w:pPr>
          </w:p>
          <w:p w14:paraId="70B5470A" w14:textId="77777777" w:rsidR="00890976" w:rsidRPr="00101C89" w:rsidRDefault="00890976" w:rsidP="00157AC6">
            <w:pPr>
              <w:pStyle w:val="Title"/>
              <w:spacing w:after="0"/>
              <w:jc w:val="left"/>
            </w:pPr>
          </w:p>
        </w:tc>
      </w:tr>
      <w:tr w:rsidR="008B0D63" w14:paraId="38C0878A" w14:textId="77777777" w:rsidTr="48F3073F">
        <w:tc>
          <w:tcPr>
            <w:tcW w:w="2093" w:type="dxa"/>
          </w:tcPr>
          <w:p w14:paraId="608CA233" w14:textId="77777777" w:rsidR="008B0D63" w:rsidRPr="00101C89" w:rsidRDefault="48F3073F" w:rsidP="48F3073F">
            <w:pPr>
              <w:pStyle w:val="Title"/>
              <w:spacing w:after="0"/>
            </w:pPr>
            <w:r w:rsidRPr="48F3073F">
              <w:t>B</w:t>
            </w:r>
          </w:p>
        </w:tc>
        <w:tc>
          <w:tcPr>
            <w:tcW w:w="7195" w:type="dxa"/>
          </w:tcPr>
          <w:p w14:paraId="6E687795" w14:textId="77777777" w:rsidR="008B0D63" w:rsidRDefault="008B0D63" w:rsidP="00950632">
            <w:pPr>
              <w:pStyle w:val="Title"/>
              <w:spacing w:after="0"/>
              <w:jc w:val="left"/>
            </w:pPr>
          </w:p>
        </w:tc>
      </w:tr>
      <w:tr w:rsidR="008B0D63" w14:paraId="6EBEBBCB" w14:textId="77777777" w:rsidTr="48F3073F">
        <w:tc>
          <w:tcPr>
            <w:tcW w:w="2093" w:type="dxa"/>
          </w:tcPr>
          <w:p w14:paraId="4D1C8F13" w14:textId="77777777" w:rsidR="008B0D63" w:rsidRPr="00101C89" w:rsidRDefault="48F3073F" w:rsidP="48F3073F">
            <w:pPr>
              <w:pStyle w:val="Title"/>
              <w:spacing w:after="0"/>
            </w:pPr>
            <w:r w:rsidRPr="48F3073F">
              <w:t>C</w:t>
            </w:r>
          </w:p>
        </w:tc>
        <w:tc>
          <w:tcPr>
            <w:tcW w:w="7195" w:type="dxa"/>
          </w:tcPr>
          <w:p w14:paraId="5BA9B2DA" w14:textId="77777777" w:rsidR="008B0D63" w:rsidRPr="00101C89" w:rsidRDefault="008B0D63" w:rsidP="008B0D63">
            <w:pPr>
              <w:pStyle w:val="Title"/>
              <w:spacing w:after="0"/>
            </w:pPr>
          </w:p>
          <w:p w14:paraId="183F4511" w14:textId="77777777" w:rsidR="008B0D63" w:rsidRPr="00101C89" w:rsidRDefault="008B0D63" w:rsidP="008B0D63">
            <w:pPr>
              <w:pStyle w:val="Title"/>
              <w:spacing w:after="0"/>
            </w:pPr>
          </w:p>
          <w:p w14:paraId="4E4957EB" w14:textId="77777777" w:rsidR="008B0D63" w:rsidRPr="00101C89" w:rsidRDefault="008B0D63" w:rsidP="008B0D63">
            <w:pPr>
              <w:pStyle w:val="Title"/>
              <w:spacing w:after="0"/>
            </w:pPr>
          </w:p>
        </w:tc>
      </w:tr>
      <w:tr w:rsidR="008B0D63" w14:paraId="06BC07F2" w14:textId="77777777" w:rsidTr="48F3073F">
        <w:tc>
          <w:tcPr>
            <w:tcW w:w="2093" w:type="dxa"/>
          </w:tcPr>
          <w:p w14:paraId="26374A64" w14:textId="77777777" w:rsidR="008B0D63" w:rsidRPr="00101C89" w:rsidRDefault="48F3073F" w:rsidP="48F3073F">
            <w:pPr>
              <w:pStyle w:val="Title"/>
              <w:spacing w:after="0"/>
            </w:pPr>
            <w:r w:rsidRPr="48F3073F">
              <w:t>D</w:t>
            </w:r>
          </w:p>
        </w:tc>
        <w:tc>
          <w:tcPr>
            <w:tcW w:w="7195" w:type="dxa"/>
          </w:tcPr>
          <w:p w14:paraId="322DAAAE" w14:textId="77777777" w:rsidR="008B0D63" w:rsidRPr="00101C89" w:rsidRDefault="008B0D63" w:rsidP="008B0D63">
            <w:pPr>
              <w:pStyle w:val="Title"/>
              <w:spacing w:after="0"/>
            </w:pPr>
          </w:p>
          <w:p w14:paraId="1CF9B293" w14:textId="77777777" w:rsidR="008B0D63" w:rsidRPr="00101C89" w:rsidRDefault="008B0D63" w:rsidP="008B0D63">
            <w:pPr>
              <w:pStyle w:val="Title"/>
              <w:spacing w:after="0"/>
            </w:pPr>
          </w:p>
          <w:p w14:paraId="32447151" w14:textId="77777777" w:rsidR="008B0D63" w:rsidRPr="00101C89" w:rsidRDefault="008B0D63" w:rsidP="008B0D63">
            <w:pPr>
              <w:pStyle w:val="Title"/>
              <w:spacing w:after="0"/>
            </w:pPr>
          </w:p>
        </w:tc>
      </w:tr>
      <w:tr w:rsidR="008B0D63" w14:paraId="075E1FA5" w14:textId="77777777" w:rsidTr="48F3073F">
        <w:tc>
          <w:tcPr>
            <w:tcW w:w="2093" w:type="dxa"/>
          </w:tcPr>
          <w:p w14:paraId="76898862" w14:textId="77777777" w:rsidR="008B0D63" w:rsidRPr="00101C89" w:rsidRDefault="48F3073F" w:rsidP="48F3073F">
            <w:pPr>
              <w:pStyle w:val="Title"/>
              <w:spacing w:after="0"/>
            </w:pPr>
            <w:r w:rsidRPr="48F3073F">
              <w:lastRenderedPageBreak/>
              <w:t>E</w:t>
            </w:r>
          </w:p>
        </w:tc>
        <w:tc>
          <w:tcPr>
            <w:tcW w:w="7195" w:type="dxa"/>
          </w:tcPr>
          <w:p w14:paraId="1541FDA8" w14:textId="77777777" w:rsidR="008B0D63" w:rsidRPr="00101C89" w:rsidRDefault="008B0D63" w:rsidP="008B0D63">
            <w:pPr>
              <w:pStyle w:val="Title"/>
              <w:spacing w:after="0"/>
            </w:pPr>
          </w:p>
          <w:p w14:paraId="1FACD8CB" w14:textId="77777777" w:rsidR="008B0D63" w:rsidRPr="00101C89" w:rsidRDefault="008B0D63" w:rsidP="008B0D63">
            <w:pPr>
              <w:pStyle w:val="Title"/>
              <w:spacing w:after="0"/>
            </w:pPr>
          </w:p>
          <w:p w14:paraId="4505B784" w14:textId="77777777" w:rsidR="008B0D63" w:rsidRPr="00101C89" w:rsidRDefault="008B0D63" w:rsidP="008B0D63">
            <w:pPr>
              <w:pStyle w:val="Title"/>
              <w:spacing w:after="0"/>
            </w:pPr>
          </w:p>
        </w:tc>
      </w:tr>
      <w:tr w:rsidR="008B0D63" w14:paraId="28CF5F20" w14:textId="77777777" w:rsidTr="48F3073F">
        <w:tc>
          <w:tcPr>
            <w:tcW w:w="2093" w:type="dxa"/>
          </w:tcPr>
          <w:p w14:paraId="40F0A481" w14:textId="77777777" w:rsidR="008B0D63" w:rsidRPr="00101C89" w:rsidRDefault="48F3073F" w:rsidP="48F3073F">
            <w:pPr>
              <w:pStyle w:val="Title"/>
              <w:spacing w:after="0"/>
            </w:pPr>
            <w:r w:rsidRPr="48F3073F">
              <w:t>F</w:t>
            </w:r>
          </w:p>
        </w:tc>
        <w:tc>
          <w:tcPr>
            <w:tcW w:w="7195" w:type="dxa"/>
          </w:tcPr>
          <w:p w14:paraId="6AE3BF1A" w14:textId="77777777" w:rsidR="008B0D63" w:rsidRPr="00101C89" w:rsidRDefault="008B0D63" w:rsidP="008B0D63">
            <w:pPr>
              <w:pStyle w:val="Title"/>
              <w:spacing w:after="0"/>
            </w:pPr>
          </w:p>
          <w:p w14:paraId="3E274B45" w14:textId="77777777" w:rsidR="008B0D63" w:rsidRPr="00101C89" w:rsidRDefault="008B0D63" w:rsidP="008B0D63">
            <w:pPr>
              <w:pStyle w:val="Title"/>
              <w:spacing w:after="0"/>
            </w:pPr>
          </w:p>
          <w:p w14:paraId="047F759B" w14:textId="77777777" w:rsidR="008B0D63" w:rsidRPr="00101C89" w:rsidRDefault="008B0D63" w:rsidP="008B0D63">
            <w:pPr>
              <w:pStyle w:val="Title"/>
              <w:spacing w:after="0"/>
            </w:pPr>
          </w:p>
        </w:tc>
      </w:tr>
      <w:tr w:rsidR="008B0D63" w14:paraId="34E281A4" w14:textId="77777777" w:rsidTr="48F3073F">
        <w:tc>
          <w:tcPr>
            <w:tcW w:w="2093" w:type="dxa"/>
          </w:tcPr>
          <w:p w14:paraId="368121B9" w14:textId="77777777" w:rsidR="008B0D63" w:rsidRPr="00101C89" w:rsidRDefault="48F3073F" w:rsidP="48F3073F">
            <w:pPr>
              <w:pStyle w:val="Title"/>
              <w:spacing w:after="0"/>
            </w:pPr>
            <w:r w:rsidRPr="48F3073F">
              <w:t>G</w:t>
            </w:r>
          </w:p>
        </w:tc>
        <w:tc>
          <w:tcPr>
            <w:tcW w:w="7195" w:type="dxa"/>
          </w:tcPr>
          <w:p w14:paraId="12F77A8B" w14:textId="77777777" w:rsidR="008B0D63" w:rsidRPr="00101C89" w:rsidRDefault="008B0D63" w:rsidP="008B0D63">
            <w:pPr>
              <w:pStyle w:val="Title"/>
              <w:spacing w:after="0"/>
            </w:pPr>
          </w:p>
          <w:p w14:paraId="3B24F326" w14:textId="77777777" w:rsidR="008B0D63" w:rsidRPr="00101C89" w:rsidRDefault="008B0D63" w:rsidP="008B0D63">
            <w:pPr>
              <w:pStyle w:val="Title"/>
              <w:spacing w:after="0"/>
            </w:pPr>
          </w:p>
          <w:p w14:paraId="1390CBAE" w14:textId="77777777" w:rsidR="008B0D63" w:rsidRPr="00101C89" w:rsidRDefault="008B0D63" w:rsidP="008B0D63">
            <w:pPr>
              <w:pStyle w:val="Title"/>
              <w:spacing w:after="0"/>
            </w:pPr>
          </w:p>
        </w:tc>
      </w:tr>
    </w:tbl>
    <w:p w14:paraId="70944997" w14:textId="77777777" w:rsidR="00890976" w:rsidRDefault="00890976" w:rsidP="00890976">
      <w:pPr>
        <w:pStyle w:val="Title"/>
        <w:spacing w:after="0"/>
      </w:pPr>
    </w:p>
    <w:p w14:paraId="03D81DF8" w14:textId="77777777" w:rsidR="00890976" w:rsidRDefault="00890976" w:rsidP="00890976">
      <w:pPr>
        <w:pStyle w:val="Title"/>
        <w:spacing w:after="0"/>
      </w:pPr>
    </w:p>
    <w:p w14:paraId="15026D2B" w14:textId="77777777" w:rsidR="00890976" w:rsidRDefault="00890976" w:rsidP="00890976">
      <w:pPr>
        <w:pStyle w:val="Title"/>
        <w:spacing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3BD92DD8" w14:textId="77777777" w:rsidTr="48F3073F">
        <w:tc>
          <w:tcPr>
            <w:tcW w:w="1083" w:type="dxa"/>
          </w:tcPr>
          <w:p w14:paraId="1922B555" w14:textId="77777777" w:rsidR="00890976" w:rsidRPr="00101C89" w:rsidRDefault="48F3073F" w:rsidP="48F3073F">
            <w:pPr>
              <w:pStyle w:val="Title"/>
              <w:spacing w:after="0"/>
              <w:rPr>
                <w:b/>
                <w:sz w:val="20"/>
              </w:rPr>
            </w:pPr>
            <w:r w:rsidRPr="48F3073F">
              <w:rPr>
                <w:b/>
                <w:sz w:val="20"/>
              </w:rPr>
              <w:t>INDEX</w:t>
            </w:r>
          </w:p>
          <w:p w14:paraId="639345E2" w14:textId="77777777" w:rsidR="00890976" w:rsidRPr="00101C89" w:rsidRDefault="48F3073F" w:rsidP="48F3073F">
            <w:pPr>
              <w:pStyle w:val="Title"/>
              <w:spacing w:after="0"/>
              <w:rPr>
                <w:b/>
                <w:sz w:val="20"/>
              </w:rPr>
            </w:pPr>
            <w:r w:rsidRPr="48F3073F">
              <w:rPr>
                <w:b/>
                <w:sz w:val="20"/>
              </w:rPr>
              <w:t>TGL</w:t>
            </w:r>
          </w:p>
        </w:tc>
        <w:tc>
          <w:tcPr>
            <w:tcW w:w="1023" w:type="dxa"/>
          </w:tcPr>
          <w:p w14:paraId="23ECDE4C" w14:textId="77777777" w:rsidR="00890976" w:rsidRPr="00101C89" w:rsidRDefault="48F3073F" w:rsidP="48F3073F">
            <w:pPr>
              <w:pStyle w:val="Title"/>
              <w:spacing w:after="0"/>
              <w:rPr>
                <w:b/>
                <w:sz w:val="20"/>
              </w:rPr>
            </w:pPr>
            <w:r w:rsidRPr="48F3073F">
              <w:rPr>
                <w:b/>
                <w:sz w:val="20"/>
              </w:rPr>
              <w:t>-</w:t>
            </w:r>
          </w:p>
        </w:tc>
        <w:tc>
          <w:tcPr>
            <w:tcW w:w="1023" w:type="dxa"/>
          </w:tcPr>
          <w:p w14:paraId="5118D25D" w14:textId="77777777" w:rsidR="00890976" w:rsidRPr="00101C89" w:rsidRDefault="48F3073F" w:rsidP="48F3073F">
            <w:pPr>
              <w:pStyle w:val="Title"/>
              <w:spacing w:after="0"/>
              <w:rPr>
                <w:b/>
                <w:sz w:val="20"/>
              </w:rPr>
            </w:pPr>
            <w:r w:rsidRPr="48F3073F">
              <w:rPr>
                <w:b/>
                <w:sz w:val="20"/>
              </w:rPr>
              <w:t>A</w:t>
            </w:r>
          </w:p>
          <w:p w14:paraId="404B21F0" w14:textId="77777777" w:rsidR="00890976" w:rsidRPr="00101C89" w:rsidRDefault="00890976" w:rsidP="00157AC6">
            <w:pPr>
              <w:pStyle w:val="Title"/>
              <w:spacing w:after="0"/>
              <w:rPr>
                <w:b/>
                <w:sz w:val="16"/>
              </w:rPr>
            </w:pPr>
          </w:p>
        </w:tc>
        <w:tc>
          <w:tcPr>
            <w:tcW w:w="1024" w:type="dxa"/>
          </w:tcPr>
          <w:p w14:paraId="1D61BA19" w14:textId="77777777" w:rsidR="00890976" w:rsidRPr="00101C89" w:rsidRDefault="48F3073F" w:rsidP="48F3073F">
            <w:pPr>
              <w:pStyle w:val="Title"/>
              <w:spacing w:after="0"/>
              <w:rPr>
                <w:b/>
                <w:sz w:val="20"/>
              </w:rPr>
            </w:pPr>
            <w:r w:rsidRPr="48F3073F">
              <w:rPr>
                <w:b/>
                <w:sz w:val="20"/>
              </w:rPr>
              <w:t>B</w:t>
            </w:r>
          </w:p>
        </w:tc>
        <w:tc>
          <w:tcPr>
            <w:tcW w:w="1023" w:type="dxa"/>
          </w:tcPr>
          <w:p w14:paraId="492D169E" w14:textId="77777777" w:rsidR="00890976" w:rsidRPr="00101C89" w:rsidRDefault="48F3073F" w:rsidP="48F3073F">
            <w:pPr>
              <w:pStyle w:val="Title"/>
              <w:spacing w:after="0"/>
              <w:rPr>
                <w:b/>
                <w:sz w:val="20"/>
              </w:rPr>
            </w:pPr>
            <w:r w:rsidRPr="48F3073F">
              <w:rPr>
                <w:b/>
                <w:sz w:val="20"/>
              </w:rPr>
              <w:t>C</w:t>
            </w:r>
          </w:p>
        </w:tc>
        <w:tc>
          <w:tcPr>
            <w:tcW w:w="1023" w:type="dxa"/>
          </w:tcPr>
          <w:p w14:paraId="61C97474" w14:textId="77777777" w:rsidR="00890976" w:rsidRPr="00101C89" w:rsidRDefault="48F3073F" w:rsidP="48F3073F">
            <w:pPr>
              <w:pStyle w:val="Title"/>
              <w:spacing w:after="0"/>
              <w:rPr>
                <w:b/>
                <w:sz w:val="20"/>
              </w:rPr>
            </w:pPr>
            <w:r w:rsidRPr="48F3073F">
              <w:rPr>
                <w:b/>
                <w:sz w:val="20"/>
              </w:rPr>
              <w:t>D</w:t>
            </w:r>
          </w:p>
        </w:tc>
        <w:tc>
          <w:tcPr>
            <w:tcW w:w="1024" w:type="dxa"/>
          </w:tcPr>
          <w:p w14:paraId="088563CE" w14:textId="77777777" w:rsidR="00890976" w:rsidRPr="00101C89" w:rsidRDefault="48F3073F" w:rsidP="48F3073F">
            <w:pPr>
              <w:pStyle w:val="Title"/>
              <w:spacing w:after="0"/>
              <w:rPr>
                <w:b/>
                <w:sz w:val="20"/>
              </w:rPr>
            </w:pPr>
            <w:r w:rsidRPr="48F3073F">
              <w:rPr>
                <w:b/>
                <w:sz w:val="20"/>
              </w:rPr>
              <w:t>E</w:t>
            </w:r>
          </w:p>
        </w:tc>
        <w:tc>
          <w:tcPr>
            <w:tcW w:w="1023" w:type="dxa"/>
          </w:tcPr>
          <w:p w14:paraId="00528B44" w14:textId="77777777" w:rsidR="00890976" w:rsidRPr="00101C89" w:rsidRDefault="48F3073F" w:rsidP="48F3073F">
            <w:pPr>
              <w:pStyle w:val="Title"/>
              <w:spacing w:after="0"/>
              <w:rPr>
                <w:b/>
                <w:sz w:val="20"/>
              </w:rPr>
            </w:pPr>
            <w:r w:rsidRPr="48F3073F">
              <w:rPr>
                <w:b/>
                <w:sz w:val="20"/>
              </w:rPr>
              <w:t>F</w:t>
            </w:r>
          </w:p>
        </w:tc>
        <w:tc>
          <w:tcPr>
            <w:tcW w:w="1024" w:type="dxa"/>
          </w:tcPr>
          <w:p w14:paraId="79B5505E" w14:textId="77777777" w:rsidR="00890976" w:rsidRPr="00101C89" w:rsidRDefault="48F3073F" w:rsidP="48F3073F">
            <w:pPr>
              <w:pStyle w:val="Title"/>
              <w:spacing w:after="0"/>
              <w:rPr>
                <w:b/>
                <w:sz w:val="20"/>
              </w:rPr>
            </w:pPr>
            <w:r w:rsidRPr="48F3073F">
              <w:rPr>
                <w:b/>
                <w:sz w:val="20"/>
              </w:rPr>
              <w:t>G</w:t>
            </w:r>
          </w:p>
        </w:tc>
      </w:tr>
      <w:tr w:rsidR="009610FC" w14:paraId="02EDC045" w14:textId="77777777" w:rsidTr="48F3073F">
        <w:tc>
          <w:tcPr>
            <w:tcW w:w="1083" w:type="dxa"/>
          </w:tcPr>
          <w:p w14:paraId="15C09DE6" w14:textId="77777777" w:rsidR="009610FC" w:rsidRPr="00101C89" w:rsidRDefault="48F3073F" w:rsidP="48F3073F">
            <w:pPr>
              <w:pStyle w:val="Title"/>
              <w:rPr>
                <w:b/>
                <w:sz w:val="20"/>
              </w:rPr>
            </w:pPr>
            <w:r w:rsidRPr="48F3073F">
              <w:rPr>
                <w:b/>
                <w:sz w:val="20"/>
              </w:rPr>
              <w:t>Ditulis oleh</w:t>
            </w:r>
          </w:p>
        </w:tc>
        <w:tc>
          <w:tcPr>
            <w:tcW w:w="1023" w:type="dxa"/>
          </w:tcPr>
          <w:p w14:paraId="19763FA6" w14:textId="45D7E32B" w:rsidR="009610FC" w:rsidRDefault="009610FC" w:rsidP="48F3073F">
            <w:pPr>
              <w:pStyle w:val="Title"/>
              <w:rPr>
                <w:b/>
                <w:sz w:val="20"/>
              </w:rPr>
            </w:pPr>
          </w:p>
        </w:tc>
        <w:tc>
          <w:tcPr>
            <w:tcW w:w="1023" w:type="dxa"/>
          </w:tcPr>
          <w:p w14:paraId="68747488" w14:textId="0B01243D" w:rsidR="009610FC" w:rsidRDefault="009610FC" w:rsidP="48F3073F">
            <w:pPr>
              <w:pStyle w:val="Title"/>
              <w:rPr>
                <w:b/>
                <w:sz w:val="20"/>
              </w:rPr>
            </w:pPr>
          </w:p>
        </w:tc>
        <w:tc>
          <w:tcPr>
            <w:tcW w:w="1024" w:type="dxa"/>
          </w:tcPr>
          <w:p w14:paraId="56A76C35" w14:textId="1E219FEE" w:rsidR="009610FC" w:rsidRDefault="009610FC" w:rsidP="48F3073F">
            <w:pPr>
              <w:pStyle w:val="Title"/>
              <w:rPr>
                <w:b/>
                <w:sz w:val="20"/>
              </w:rPr>
            </w:pPr>
          </w:p>
        </w:tc>
        <w:tc>
          <w:tcPr>
            <w:tcW w:w="1023" w:type="dxa"/>
          </w:tcPr>
          <w:p w14:paraId="6FEF0F2F" w14:textId="77777777" w:rsidR="009610FC" w:rsidRPr="00101C89" w:rsidRDefault="009610FC" w:rsidP="009610FC">
            <w:pPr>
              <w:pStyle w:val="Title"/>
              <w:rPr>
                <w:b/>
                <w:sz w:val="20"/>
              </w:rPr>
            </w:pPr>
          </w:p>
        </w:tc>
        <w:tc>
          <w:tcPr>
            <w:tcW w:w="1023" w:type="dxa"/>
          </w:tcPr>
          <w:p w14:paraId="4126676C" w14:textId="77777777" w:rsidR="009610FC" w:rsidRPr="00101C89" w:rsidRDefault="009610FC" w:rsidP="009610FC">
            <w:pPr>
              <w:pStyle w:val="Title"/>
              <w:rPr>
                <w:b/>
                <w:sz w:val="20"/>
              </w:rPr>
            </w:pPr>
          </w:p>
        </w:tc>
        <w:tc>
          <w:tcPr>
            <w:tcW w:w="1024" w:type="dxa"/>
          </w:tcPr>
          <w:p w14:paraId="795A830E" w14:textId="77777777" w:rsidR="009610FC" w:rsidRPr="00101C89" w:rsidRDefault="009610FC" w:rsidP="009610FC">
            <w:pPr>
              <w:pStyle w:val="Title"/>
              <w:rPr>
                <w:b/>
                <w:sz w:val="20"/>
              </w:rPr>
            </w:pPr>
          </w:p>
        </w:tc>
        <w:tc>
          <w:tcPr>
            <w:tcW w:w="1023" w:type="dxa"/>
          </w:tcPr>
          <w:p w14:paraId="2062B4B6" w14:textId="77777777" w:rsidR="009610FC" w:rsidRPr="00101C89" w:rsidRDefault="009610FC" w:rsidP="009610FC">
            <w:pPr>
              <w:pStyle w:val="Title"/>
              <w:rPr>
                <w:b/>
                <w:sz w:val="20"/>
              </w:rPr>
            </w:pPr>
          </w:p>
        </w:tc>
        <w:tc>
          <w:tcPr>
            <w:tcW w:w="1024" w:type="dxa"/>
          </w:tcPr>
          <w:p w14:paraId="05BB7114" w14:textId="77777777" w:rsidR="009610FC" w:rsidRPr="00101C89" w:rsidRDefault="009610FC" w:rsidP="009610FC">
            <w:pPr>
              <w:pStyle w:val="Title"/>
              <w:rPr>
                <w:b/>
                <w:sz w:val="20"/>
              </w:rPr>
            </w:pPr>
          </w:p>
        </w:tc>
      </w:tr>
      <w:tr w:rsidR="009610FC" w14:paraId="44508548" w14:textId="77777777" w:rsidTr="48F3073F">
        <w:tc>
          <w:tcPr>
            <w:tcW w:w="1083" w:type="dxa"/>
          </w:tcPr>
          <w:p w14:paraId="75F5CCC9" w14:textId="77777777" w:rsidR="009610FC" w:rsidRPr="00101C89" w:rsidRDefault="48F3073F" w:rsidP="48F3073F">
            <w:pPr>
              <w:pStyle w:val="Title"/>
              <w:rPr>
                <w:b/>
                <w:sz w:val="20"/>
              </w:rPr>
            </w:pPr>
            <w:r w:rsidRPr="48F3073F">
              <w:rPr>
                <w:b/>
                <w:sz w:val="20"/>
              </w:rPr>
              <w:t>Diperiksa oleh</w:t>
            </w:r>
          </w:p>
        </w:tc>
        <w:tc>
          <w:tcPr>
            <w:tcW w:w="1023" w:type="dxa"/>
          </w:tcPr>
          <w:p w14:paraId="71BE444A" w14:textId="4A25C6DF" w:rsidR="009610FC" w:rsidRDefault="009610FC" w:rsidP="48F3073F">
            <w:pPr>
              <w:pStyle w:val="Title"/>
              <w:rPr>
                <w:b/>
                <w:sz w:val="20"/>
              </w:rPr>
            </w:pPr>
          </w:p>
        </w:tc>
        <w:tc>
          <w:tcPr>
            <w:tcW w:w="1023" w:type="dxa"/>
          </w:tcPr>
          <w:p w14:paraId="2B4EB2CF" w14:textId="65DC2935" w:rsidR="009610FC" w:rsidRDefault="009610FC" w:rsidP="48F3073F">
            <w:pPr>
              <w:pStyle w:val="Title"/>
              <w:rPr>
                <w:b/>
                <w:sz w:val="20"/>
              </w:rPr>
            </w:pPr>
          </w:p>
        </w:tc>
        <w:tc>
          <w:tcPr>
            <w:tcW w:w="1024" w:type="dxa"/>
          </w:tcPr>
          <w:p w14:paraId="052E86A5" w14:textId="0632CC81" w:rsidR="009610FC" w:rsidRDefault="009610FC" w:rsidP="48F3073F">
            <w:pPr>
              <w:pStyle w:val="Title"/>
              <w:rPr>
                <w:b/>
                <w:sz w:val="20"/>
              </w:rPr>
            </w:pPr>
          </w:p>
        </w:tc>
        <w:tc>
          <w:tcPr>
            <w:tcW w:w="1023" w:type="dxa"/>
          </w:tcPr>
          <w:p w14:paraId="64F01A71" w14:textId="77777777" w:rsidR="009610FC" w:rsidRPr="00101C89" w:rsidRDefault="009610FC" w:rsidP="009610FC">
            <w:pPr>
              <w:pStyle w:val="Title"/>
              <w:rPr>
                <w:b/>
                <w:sz w:val="20"/>
              </w:rPr>
            </w:pPr>
          </w:p>
        </w:tc>
        <w:tc>
          <w:tcPr>
            <w:tcW w:w="1023" w:type="dxa"/>
          </w:tcPr>
          <w:p w14:paraId="6A334B39" w14:textId="77777777" w:rsidR="009610FC" w:rsidRPr="00101C89" w:rsidRDefault="009610FC" w:rsidP="009610FC">
            <w:pPr>
              <w:pStyle w:val="Title"/>
              <w:rPr>
                <w:b/>
                <w:sz w:val="20"/>
              </w:rPr>
            </w:pPr>
          </w:p>
        </w:tc>
        <w:tc>
          <w:tcPr>
            <w:tcW w:w="1024" w:type="dxa"/>
          </w:tcPr>
          <w:p w14:paraId="4CD9B24E" w14:textId="77777777" w:rsidR="009610FC" w:rsidRPr="00101C89" w:rsidRDefault="009610FC" w:rsidP="009610FC">
            <w:pPr>
              <w:pStyle w:val="Title"/>
              <w:rPr>
                <w:b/>
                <w:sz w:val="20"/>
              </w:rPr>
            </w:pPr>
          </w:p>
        </w:tc>
        <w:tc>
          <w:tcPr>
            <w:tcW w:w="1023" w:type="dxa"/>
          </w:tcPr>
          <w:p w14:paraId="569A4A0E" w14:textId="77777777" w:rsidR="009610FC" w:rsidRPr="00101C89" w:rsidRDefault="009610FC" w:rsidP="009610FC">
            <w:pPr>
              <w:pStyle w:val="Title"/>
              <w:rPr>
                <w:b/>
                <w:sz w:val="20"/>
              </w:rPr>
            </w:pPr>
          </w:p>
        </w:tc>
        <w:tc>
          <w:tcPr>
            <w:tcW w:w="1024" w:type="dxa"/>
          </w:tcPr>
          <w:p w14:paraId="7817CE41" w14:textId="77777777" w:rsidR="009610FC" w:rsidRPr="00101C89" w:rsidRDefault="009610FC" w:rsidP="009610FC">
            <w:pPr>
              <w:pStyle w:val="Title"/>
              <w:rPr>
                <w:b/>
                <w:sz w:val="20"/>
              </w:rPr>
            </w:pPr>
          </w:p>
        </w:tc>
      </w:tr>
      <w:tr w:rsidR="009610FC" w14:paraId="7809A7D7" w14:textId="77777777" w:rsidTr="48F3073F">
        <w:tc>
          <w:tcPr>
            <w:tcW w:w="1083" w:type="dxa"/>
          </w:tcPr>
          <w:p w14:paraId="6015E3C3" w14:textId="77777777" w:rsidR="009610FC" w:rsidRPr="00101C89" w:rsidRDefault="48F3073F" w:rsidP="48F3073F">
            <w:pPr>
              <w:pStyle w:val="Title"/>
              <w:rPr>
                <w:b/>
                <w:sz w:val="20"/>
              </w:rPr>
            </w:pPr>
            <w:r w:rsidRPr="48F3073F">
              <w:rPr>
                <w:b/>
                <w:sz w:val="20"/>
              </w:rPr>
              <w:t>Disetujui oleh</w:t>
            </w:r>
          </w:p>
        </w:tc>
        <w:tc>
          <w:tcPr>
            <w:tcW w:w="1023" w:type="dxa"/>
          </w:tcPr>
          <w:p w14:paraId="42CF8A0E" w14:textId="68E3A9B5" w:rsidR="009610FC" w:rsidRDefault="009610FC" w:rsidP="48F3073F">
            <w:pPr>
              <w:pStyle w:val="Title"/>
              <w:rPr>
                <w:b/>
                <w:sz w:val="20"/>
              </w:rPr>
            </w:pPr>
          </w:p>
        </w:tc>
        <w:tc>
          <w:tcPr>
            <w:tcW w:w="1023" w:type="dxa"/>
          </w:tcPr>
          <w:p w14:paraId="2EF0093D" w14:textId="2DF3467B" w:rsidR="009610FC" w:rsidRDefault="009610FC" w:rsidP="48F3073F">
            <w:pPr>
              <w:pStyle w:val="Title"/>
              <w:rPr>
                <w:b/>
                <w:sz w:val="20"/>
              </w:rPr>
            </w:pPr>
          </w:p>
        </w:tc>
        <w:tc>
          <w:tcPr>
            <w:tcW w:w="1024" w:type="dxa"/>
          </w:tcPr>
          <w:p w14:paraId="499F2DF2" w14:textId="264B3314" w:rsidR="009610FC" w:rsidRDefault="009610FC" w:rsidP="48F3073F">
            <w:pPr>
              <w:pStyle w:val="Title"/>
              <w:rPr>
                <w:b/>
                <w:sz w:val="20"/>
              </w:rPr>
            </w:pPr>
          </w:p>
        </w:tc>
        <w:tc>
          <w:tcPr>
            <w:tcW w:w="1023" w:type="dxa"/>
          </w:tcPr>
          <w:p w14:paraId="7AB26D02" w14:textId="77777777" w:rsidR="009610FC" w:rsidRPr="00101C89" w:rsidRDefault="009610FC" w:rsidP="009610FC">
            <w:pPr>
              <w:pStyle w:val="Title"/>
              <w:rPr>
                <w:b/>
                <w:sz w:val="20"/>
              </w:rPr>
            </w:pPr>
          </w:p>
        </w:tc>
        <w:tc>
          <w:tcPr>
            <w:tcW w:w="1023" w:type="dxa"/>
          </w:tcPr>
          <w:p w14:paraId="2A0CEC99" w14:textId="77777777" w:rsidR="009610FC" w:rsidRPr="00101C89" w:rsidRDefault="009610FC" w:rsidP="009610FC">
            <w:pPr>
              <w:pStyle w:val="Title"/>
              <w:rPr>
                <w:b/>
                <w:sz w:val="20"/>
              </w:rPr>
            </w:pPr>
          </w:p>
        </w:tc>
        <w:tc>
          <w:tcPr>
            <w:tcW w:w="1024" w:type="dxa"/>
          </w:tcPr>
          <w:p w14:paraId="4CDD819F" w14:textId="77777777" w:rsidR="009610FC" w:rsidRPr="00101C89" w:rsidRDefault="009610FC" w:rsidP="009610FC">
            <w:pPr>
              <w:pStyle w:val="Title"/>
              <w:rPr>
                <w:b/>
                <w:sz w:val="20"/>
              </w:rPr>
            </w:pPr>
          </w:p>
        </w:tc>
        <w:tc>
          <w:tcPr>
            <w:tcW w:w="1023" w:type="dxa"/>
          </w:tcPr>
          <w:p w14:paraId="68C29B02" w14:textId="77777777" w:rsidR="009610FC" w:rsidRPr="00101C89" w:rsidRDefault="009610FC" w:rsidP="009610FC">
            <w:pPr>
              <w:pStyle w:val="Title"/>
              <w:rPr>
                <w:b/>
                <w:sz w:val="20"/>
              </w:rPr>
            </w:pPr>
          </w:p>
        </w:tc>
        <w:tc>
          <w:tcPr>
            <w:tcW w:w="1024" w:type="dxa"/>
          </w:tcPr>
          <w:p w14:paraId="0CC18B4C" w14:textId="77777777" w:rsidR="009610FC" w:rsidRPr="00101C89" w:rsidRDefault="009610FC" w:rsidP="009610FC">
            <w:pPr>
              <w:pStyle w:val="Title"/>
              <w:rPr>
                <w:b/>
                <w:sz w:val="20"/>
              </w:rPr>
            </w:pPr>
          </w:p>
        </w:tc>
      </w:tr>
    </w:tbl>
    <w:p w14:paraId="2578DD04" w14:textId="77777777" w:rsidR="00890976" w:rsidRDefault="00890976" w:rsidP="00890976">
      <w:pPr>
        <w:pStyle w:val="Title"/>
      </w:pPr>
    </w:p>
    <w:p w14:paraId="777CD65A" w14:textId="77777777" w:rsidR="00950632" w:rsidRDefault="00950632" w:rsidP="00890976">
      <w:pPr>
        <w:pStyle w:val="Title"/>
      </w:pPr>
    </w:p>
    <w:p w14:paraId="28C3AA50" w14:textId="77777777" w:rsidR="00890976" w:rsidRDefault="48F3073F" w:rsidP="00B0119A">
      <w:pPr>
        <w:pStyle w:val="Title"/>
        <w:outlineLvl w:val="0"/>
      </w:pPr>
      <w:r>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6D3A0AC8" w14:textId="77777777" w:rsidTr="48F3073F">
        <w:tc>
          <w:tcPr>
            <w:tcW w:w="2322" w:type="dxa"/>
            <w:tcBorders>
              <w:top w:val="double" w:sz="4" w:space="0" w:color="auto"/>
              <w:left w:val="double" w:sz="4" w:space="0" w:color="auto"/>
              <w:bottom w:val="single" w:sz="4" w:space="0" w:color="auto"/>
              <w:right w:val="nil"/>
            </w:tcBorders>
          </w:tcPr>
          <w:p w14:paraId="756979F4" w14:textId="77777777" w:rsidR="00890976" w:rsidRPr="00101C89" w:rsidRDefault="48F3073F" w:rsidP="48F3073F">
            <w:pPr>
              <w:pStyle w:val="Title"/>
            </w:pPr>
            <w:r w:rsidRPr="48F3073F">
              <w:lastRenderedPageBreak/>
              <w:t>Halaman</w:t>
            </w:r>
          </w:p>
        </w:tc>
        <w:tc>
          <w:tcPr>
            <w:tcW w:w="2322" w:type="dxa"/>
            <w:tcBorders>
              <w:top w:val="double" w:sz="4" w:space="0" w:color="auto"/>
              <w:left w:val="single" w:sz="4" w:space="0" w:color="auto"/>
              <w:bottom w:val="nil"/>
              <w:right w:val="double" w:sz="4" w:space="0" w:color="auto"/>
            </w:tcBorders>
          </w:tcPr>
          <w:p w14:paraId="6A787D00" w14:textId="77777777" w:rsidR="00890976" w:rsidRPr="00101C89" w:rsidRDefault="48F3073F" w:rsidP="48F3073F">
            <w:pPr>
              <w:pStyle w:val="Title"/>
            </w:pPr>
            <w:r w:rsidRPr="48F3073F">
              <w:t>Revisi</w:t>
            </w:r>
          </w:p>
        </w:tc>
        <w:tc>
          <w:tcPr>
            <w:tcW w:w="2322" w:type="dxa"/>
            <w:tcBorders>
              <w:top w:val="double" w:sz="4" w:space="0" w:color="auto"/>
              <w:left w:val="nil"/>
              <w:bottom w:val="single" w:sz="4" w:space="0" w:color="auto"/>
              <w:right w:val="nil"/>
            </w:tcBorders>
          </w:tcPr>
          <w:p w14:paraId="2B60507A" w14:textId="77777777" w:rsidR="00890976" w:rsidRPr="00101C89" w:rsidRDefault="48F3073F" w:rsidP="48F3073F">
            <w:pPr>
              <w:pStyle w:val="Title"/>
            </w:pPr>
            <w:r w:rsidRPr="48F3073F">
              <w:t>Halaman</w:t>
            </w:r>
          </w:p>
        </w:tc>
        <w:tc>
          <w:tcPr>
            <w:tcW w:w="2322" w:type="dxa"/>
            <w:tcBorders>
              <w:top w:val="double" w:sz="4" w:space="0" w:color="auto"/>
              <w:left w:val="single" w:sz="4" w:space="0" w:color="auto"/>
              <w:bottom w:val="single" w:sz="4" w:space="0" w:color="auto"/>
              <w:right w:val="double" w:sz="4" w:space="0" w:color="auto"/>
            </w:tcBorders>
          </w:tcPr>
          <w:p w14:paraId="28FC2C3E" w14:textId="77777777" w:rsidR="00890976" w:rsidRPr="00101C89" w:rsidRDefault="48F3073F" w:rsidP="48F3073F">
            <w:pPr>
              <w:pStyle w:val="Title"/>
            </w:pPr>
            <w:r w:rsidRPr="48F3073F">
              <w:t>Revisi</w:t>
            </w:r>
          </w:p>
        </w:tc>
      </w:tr>
      <w:tr w:rsidR="00890976" w14:paraId="1A05A122" w14:textId="77777777" w:rsidTr="48F3073F">
        <w:tc>
          <w:tcPr>
            <w:tcW w:w="2322" w:type="dxa"/>
            <w:tcBorders>
              <w:top w:val="nil"/>
              <w:left w:val="double" w:sz="4" w:space="0" w:color="auto"/>
              <w:bottom w:val="double" w:sz="4" w:space="0" w:color="auto"/>
              <w:right w:val="nil"/>
            </w:tcBorders>
          </w:tcPr>
          <w:p w14:paraId="13064396" w14:textId="77777777" w:rsidR="00890976" w:rsidRPr="00101C89" w:rsidRDefault="00890976" w:rsidP="00157AC6">
            <w:pPr>
              <w:pStyle w:val="Title"/>
              <w:rPr>
                <w:b/>
                <w:bCs/>
                <w:sz w:val="20"/>
              </w:rPr>
            </w:pPr>
          </w:p>
          <w:p w14:paraId="725B83FE" w14:textId="77777777" w:rsidR="00890976" w:rsidRPr="00101C89" w:rsidRDefault="00890976" w:rsidP="00157AC6">
            <w:pPr>
              <w:pStyle w:val="Title"/>
              <w:rPr>
                <w:b/>
                <w:bCs/>
                <w:sz w:val="20"/>
              </w:rPr>
            </w:pPr>
          </w:p>
          <w:p w14:paraId="3BE39173" w14:textId="77777777" w:rsidR="00890976" w:rsidRPr="00101C89" w:rsidRDefault="00890976" w:rsidP="00157AC6">
            <w:pPr>
              <w:pStyle w:val="Title"/>
              <w:rPr>
                <w:b/>
                <w:bCs/>
                <w:sz w:val="20"/>
              </w:rPr>
            </w:pPr>
          </w:p>
          <w:p w14:paraId="244FAB17" w14:textId="77777777" w:rsidR="00890976" w:rsidRPr="00101C89" w:rsidRDefault="00890976" w:rsidP="00157AC6">
            <w:pPr>
              <w:pStyle w:val="Title"/>
              <w:rPr>
                <w:b/>
                <w:bCs/>
                <w:sz w:val="20"/>
              </w:rPr>
            </w:pPr>
          </w:p>
          <w:p w14:paraId="1F6361AE" w14:textId="77777777" w:rsidR="00890976" w:rsidRPr="00101C89" w:rsidRDefault="00890976" w:rsidP="00157AC6">
            <w:pPr>
              <w:pStyle w:val="Title"/>
              <w:rPr>
                <w:b/>
                <w:bCs/>
                <w:sz w:val="20"/>
              </w:rPr>
            </w:pPr>
          </w:p>
          <w:p w14:paraId="42A71F43" w14:textId="77777777" w:rsidR="00890976" w:rsidRPr="00101C89" w:rsidRDefault="00890976" w:rsidP="00157AC6">
            <w:pPr>
              <w:pStyle w:val="Title"/>
              <w:rPr>
                <w:b/>
                <w:bCs/>
                <w:sz w:val="20"/>
              </w:rPr>
            </w:pPr>
          </w:p>
          <w:p w14:paraId="20671905" w14:textId="77777777" w:rsidR="00890976" w:rsidRPr="00101C89" w:rsidRDefault="00890976" w:rsidP="00157AC6">
            <w:pPr>
              <w:pStyle w:val="Title"/>
              <w:rPr>
                <w:b/>
                <w:bCs/>
                <w:sz w:val="20"/>
              </w:rPr>
            </w:pPr>
          </w:p>
          <w:p w14:paraId="2E3799D4" w14:textId="77777777" w:rsidR="00890976" w:rsidRPr="00101C89" w:rsidRDefault="00890976" w:rsidP="00157AC6">
            <w:pPr>
              <w:pStyle w:val="Title"/>
            </w:pPr>
          </w:p>
          <w:p w14:paraId="261518A8" w14:textId="77777777" w:rsidR="00890976" w:rsidRPr="00101C89" w:rsidRDefault="00890976" w:rsidP="00157AC6">
            <w:pPr>
              <w:pStyle w:val="Title"/>
            </w:pPr>
          </w:p>
          <w:p w14:paraId="125FB92E" w14:textId="77777777" w:rsidR="00890976" w:rsidRPr="00101C89" w:rsidRDefault="00890976" w:rsidP="00157AC6">
            <w:pPr>
              <w:pStyle w:val="Title"/>
            </w:pPr>
          </w:p>
          <w:p w14:paraId="7D4FCC82" w14:textId="77777777" w:rsidR="00890976" w:rsidRPr="00101C89" w:rsidRDefault="00890976" w:rsidP="00157AC6">
            <w:pPr>
              <w:pStyle w:val="Title"/>
            </w:pPr>
          </w:p>
          <w:p w14:paraId="79659D45" w14:textId="77777777" w:rsidR="00890976" w:rsidRPr="00101C89" w:rsidRDefault="00890976" w:rsidP="00157AC6">
            <w:pPr>
              <w:pStyle w:val="Title"/>
            </w:pPr>
          </w:p>
          <w:p w14:paraId="4A4F5E9F" w14:textId="77777777" w:rsidR="00890976" w:rsidRPr="00101C89" w:rsidRDefault="00890976" w:rsidP="00157AC6">
            <w:pPr>
              <w:pStyle w:val="Title"/>
            </w:pPr>
          </w:p>
          <w:p w14:paraId="61EDCBA8" w14:textId="77777777" w:rsidR="00890976" w:rsidRPr="00101C89" w:rsidRDefault="00890976" w:rsidP="00157AC6">
            <w:pPr>
              <w:pStyle w:val="Title"/>
            </w:pPr>
          </w:p>
          <w:p w14:paraId="7AAADA53" w14:textId="77777777" w:rsidR="00890976" w:rsidRPr="00101C89" w:rsidRDefault="00890976" w:rsidP="00157AC6">
            <w:pPr>
              <w:pStyle w:val="Title"/>
            </w:pPr>
          </w:p>
          <w:p w14:paraId="07868A62" w14:textId="77777777" w:rsidR="00890976" w:rsidRPr="00101C89" w:rsidRDefault="00890976" w:rsidP="00157AC6">
            <w:pPr>
              <w:pStyle w:val="Title"/>
            </w:pPr>
          </w:p>
          <w:p w14:paraId="4F777830" w14:textId="77777777" w:rsidR="00890976" w:rsidRPr="00101C89" w:rsidRDefault="00890976" w:rsidP="00157AC6">
            <w:pPr>
              <w:pStyle w:val="Title"/>
              <w:jc w:val="left"/>
            </w:pPr>
          </w:p>
        </w:tc>
        <w:tc>
          <w:tcPr>
            <w:tcW w:w="2322" w:type="dxa"/>
            <w:tcBorders>
              <w:top w:val="single" w:sz="4" w:space="0" w:color="auto"/>
              <w:left w:val="single" w:sz="4" w:space="0" w:color="auto"/>
              <w:bottom w:val="double" w:sz="4" w:space="0" w:color="auto"/>
              <w:right w:val="double" w:sz="4" w:space="0" w:color="auto"/>
            </w:tcBorders>
          </w:tcPr>
          <w:p w14:paraId="2BB0921E" w14:textId="77777777" w:rsidR="00890976" w:rsidRPr="00101C89" w:rsidRDefault="00890976" w:rsidP="00157AC6">
            <w:pPr>
              <w:pStyle w:val="Title"/>
              <w:rPr>
                <w:b/>
                <w:bCs/>
                <w:sz w:val="20"/>
              </w:rPr>
            </w:pPr>
          </w:p>
          <w:p w14:paraId="2FE24C8F" w14:textId="77777777" w:rsidR="00890976" w:rsidRPr="00101C89" w:rsidRDefault="00890976" w:rsidP="00157AC6">
            <w:pPr>
              <w:pStyle w:val="Title"/>
              <w:rPr>
                <w:b/>
                <w:bCs/>
                <w:sz w:val="20"/>
              </w:rPr>
            </w:pPr>
          </w:p>
          <w:p w14:paraId="179FE49E" w14:textId="77777777" w:rsidR="00890976" w:rsidRPr="00101C89" w:rsidRDefault="00890976" w:rsidP="00157AC6">
            <w:pPr>
              <w:pStyle w:val="Title"/>
              <w:rPr>
                <w:b/>
                <w:bCs/>
                <w:sz w:val="20"/>
              </w:rPr>
            </w:pPr>
          </w:p>
          <w:p w14:paraId="6C122CA1" w14:textId="77777777" w:rsidR="00890976" w:rsidRPr="00101C89" w:rsidRDefault="00890976" w:rsidP="00157AC6">
            <w:pPr>
              <w:pStyle w:val="Title"/>
              <w:rPr>
                <w:b/>
                <w:bCs/>
                <w:sz w:val="20"/>
              </w:rPr>
            </w:pPr>
          </w:p>
          <w:p w14:paraId="10471547" w14:textId="77777777" w:rsidR="00890976" w:rsidRPr="00101C89" w:rsidRDefault="00890976" w:rsidP="00157AC6">
            <w:pPr>
              <w:pStyle w:val="Title"/>
              <w:rPr>
                <w:b/>
                <w:bCs/>
                <w:sz w:val="20"/>
              </w:rPr>
            </w:pPr>
          </w:p>
          <w:p w14:paraId="1207F0C7" w14:textId="77777777" w:rsidR="00890976" w:rsidRPr="00101C89" w:rsidRDefault="00890976" w:rsidP="00157AC6">
            <w:pPr>
              <w:pStyle w:val="Title"/>
              <w:rPr>
                <w:b/>
                <w:bCs/>
                <w:sz w:val="20"/>
              </w:rPr>
            </w:pPr>
          </w:p>
          <w:p w14:paraId="55ACCDAB" w14:textId="77777777" w:rsidR="00890976" w:rsidRPr="00101C89" w:rsidRDefault="00890976" w:rsidP="00157AC6">
            <w:pPr>
              <w:pStyle w:val="Title"/>
              <w:rPr>
                <w:b/>
                <w:bCs/>
                <w:sz w:val="20"/>
              </w:rPr>
            </w:pPr>
          </w:p>
        </w:tc>
        <w:tc>
          <w:tcPr>
            <w:tcW w:w="2322" w:type="dxa"/>
            <w:tcBorders>
              <w:top w:val="nil"/>
              <w:left w:val="nil"/>
              <w:bottom w:val="double" w:sz="4" w:space="0" w:color="auto"/>
              <w:right w:val="nil"/>
            </w:tcBorders>
          </w:tcPr>
          <w:p w14:paraId="615B0EFB" w14:textId="77777777" w:rsidR="00890976" w:rsidRPr="00101C89" w:rsidRDefault="00890976" w:rsidP="00157AC6">
            <w:pPr>
              <w:pStyle w:val="Title"/>
            </w:pPr>
          </w:p>
        </w:tc>
        <w:tc>
          <w:tcPr>
            <w:tcW w:w="2322" w:type="dxa"/>
            <w:tcBorders>
              <w:top w:val="nil"/>
              <w:left w:val="single" w:sz="4" w:space="0" w:color="auto"/>
              <w:bottom w:val="double" w:sz="4" w:space="0" w:color="auto"/>
              <w:right w:val="double" w:sz="4" w:space="0" w:color="auto"/>
            </w:tcBorders>
          </w:tcPr>
          <w:p w14:paraId="7D5AA8AB" w14:textId="77777777" w:rsidR="00890976" w:rsidRPr="00101C89" w:rsidRDefault="00890976" w:rsidP="00157AC6">
            <w:pPr>
              <w:pStyle w:val="Title"/>
            </w:pPr>
          </w:p>
        </w:tc>
      </w:tr>
    </w:tbl>
    <w:p w14:paraId="183789F3" w14:textId="77777777" w:rsidR="00950632" w:rsidRDefault="00950632" w:rsidP="00B747E9">
      <w:pPr>
        <w:pStyle w:val="Title"/>
      </w:pPr>
    </w:p>
    <w:p w14:paraId="7F7E87AC" w14:textId="77777777" w:rsidR="00950632" w:rsidRDefault="00950632" w:rsidP="00B747E9">
      <w:pPr>
        <w:pStyle w:val="Title"/>
      </w:pPr>
    </w:p>
    <w:p w14:paraId="1F612842" w14:textId="77777777" w:rsidR="00950632" w:rsidRDefault="00950632" w:rsidP="00B747E9">
      <w:pPr>
        <w:pStyle w:val="Title"/>
      </w:pPr>
    </w:p>
    <w:p w14:paraId="0D4C1ADF" w14:textId="77777777" w:rsidR="00950632" w:rsidRDefault="00950632" w:rsidP="00B747E9">
      <w:pPr>
        <w:pStyle w:val="Title"/>
      </w:pPr>
    </w:p>
    <w:p w14:paraId="4FED115F" w14:textId="77777777" w:rsidR="00950632" w:rsidRDefault="00950632" w:rsidP="00B747E9">
      <w:pPr>
        <w:pStyle w:val="Title"/>
      </w:pPr>
    </w:p>
    <w:p w14:paraId="65035650" w14:textId="77777777" w:rsidR="00B747E9" w:rsidRDefault="48F3073F" w:rsidP="00B0119A">
      <w:pPr>
        <w:pStyle w:val="Title"/>
        <w:outlineLvl w:val="0"/>
      </w:pPr>
      <w:r>
        <w:t>Daftar Isi</w:t>
      </w:r>
    </w:p>
    <w:p w14:paraId="4C132769" w14:textId="77777777" w:rsidR="00B747E9" w:rsidRDefault="00B747E9" w:rsidP="00B747E9"/>
    <w:p w14:paraId="15DBB3A6" w14:textId="77777777" w:rsidR="00F44242" w:rsidRDefault="00C95F80">
      <w:pPr>
        <w:pStyle w:val="TOC1"/>
        <w:rPr>
          <w:noProof/>
          <w:sz w:val="22"/>
          <w:szCs w:val="22"/>
          <w:lang w:val="en-US" w:eastAsia="ja-JP"/>
        </w:rPr>
      </w:pPr>
      <w:r>
        <w:fldChar w:fldCharType="begin"/>
      </w:r>
      <w:r w:rsidR="00B747E9">
        <w:instrText xml:space="preserve"> TOC \o "1-4" \h \z </w:instrText>
      </w:r>
      <w:r>
        <w:fldChar w:fldCharType="separate"/>
      </w:r>
      <w:hyperlink w:anchor="_Toc439611321" w:history="1">
        <w:r w:rsidR="00F44242" w:rsidRPr="008647C7">
          <w:rPr>
            <w:rStyle w:val="Hyperlink"/>
            <w:noProof/>
          </w:rPr>
          <w:t>1</w:t>
        </w:r>
        <w:r w:rsidR="00F44242">
          <w:rPr>
            <w:noProof/>
            <w:sz w:val="22"/>
            <w:szCs w:val="22"/>
            <w:lang w:val="en-US" w:eastAsia="ja-JP"/>
          </w:rPr>
          <w:tab/>
        </w:r>
        <w:r w:rsidR="00F44242" w:rsidRPr="008647C7">
          <w:rPr>
            <w:rStyle w:val="Hyperlink"/>
            <w:noProof/>
          </w:rPr>
          <w:t>Pendahuluan</w:t>
        </w:r>
        <w:r w:rsidR="00F44242">
          <w:rPr>
            <w:noProof/>
            <w:webHidden/>
          </w:rPr>
          <w:tab/>
        </w:r>
        <w:r w:rsidR="00F44242">
          <w:rPr>
            <w:noProof/>
            <w:webHidden/>
          </w:rPr>
          <w:fldChar w:fldCharType="begin"/>
        </w:r>
        <w:r w:rsidR="00F44242">
          <w:rPr>
            <w:noProof/>
            <w:webHidden/>
          </w:rPr>
          <w:instrText xml:space="preserve"> PAGEREF _Toc439611321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2887AC3E" w14:textId="77777777" w:rsidR="00F44242" w:rsidRDefault="00342306">
      <w:pPr>
        <w:pStyle w:val="TOC2"/>
        <w:tabs>
          <w:tab w:val="left" w:pos="880"/>
          <w:tab w:val="right" w:leader="dot" w:pos="9056"/>
        </w:tabs>
        <w:rPr>
          <w:noProof/>
          <w:sz w:val="22"/>
          <w:szCs w:val="22"/>
          <w:lang w:val="en-US" w:eastAsia="ja-JP"/>
        </w:rPr>
      </w:pPr>
      <w:hyperlink w:anchor="_Toc439611322" w:history="1">
        <w:r w:rsidR="00F44242" w:rsidRPr="008647C7">
          <w:rPr>
            <w:rStyle w:val="Hyperlink"/>
            <w:noProof/>
          </w:rPr>
          <w:t>1.1</w:t>
        </w:r>
        <w:r w:rsidR="00F44242">
          <w:rPr>
            <w:noProof/>
            <w:sz w:val="22"/>
            <w:szCs w:val="22"/>
            <w:lang w:val="en-US" w:eastAsia="ja-JP"/>
          </w:rPr>
          <w:tab/>
        </w:r>
        <w:r w:rsidR="00F44242" w:rsidRPr="008647C7">
          <w:rPr>
            <w:rStyle w:val="Hyperlink"/>
            <w:noProof/>
          </w:rPr>
          <w:t>Tujuan Penulisan Dokumen</w:t>
        </w:r>
        <w:r w:rsidR="00F44242">
          <w:rPr>
            <w:noProof/>
            <w:webHidden/>
          </w:rPr>
          <w:tab/>
        </w:r>
        <w:r w:rsidR="00F44242">
          <w:rPr>
            <w:noProof/>
            <w:webHidden/>
          </w:rPr>
          <w:fldChar w:fldCharType="begin"/>
        </w:r>
        <w:r w:rsidR="00F44242">
          <w:rPr>
            <w:noProof/>
            <w:webHidden/>
          </w:rPr>
          <w:instrText xml:space="preserve"> PAGEREF _Toc439611322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77E77E31" w14:textId="77777777" w:rsidR="00F44242" w:rsidRDefault="00342306">
      <w:pPr>
        <w:pStyle w:val="TOC2"/>
        <w:tabs>
          <w:tab w:val="left" w:pos="880"/>
          <w:tab w:val="right" w:leader="dot" w:pos="9056"/>
        </w:tabs>
        <w:rPr>
          <w:noProof/>
          <w:sz w:val="22"/>
          <w:szCs w:val="22"/>
          <w:lang w:val="en-US" w:eastAsia="ja-JP"/>
        </w:rPr>
      </w:pPr>
      <w:hyperlink w:anchor="_Toc439611323" w:history="1">
        <w:r w:rsidR="00F44242" w:rsidRPr="008647C7">
          <w:rPr>
            <w:rStyle w:val="Hyperlink"/>
            <w:noProof/>
          </w:rPr>
          <w:t>1.2</w:t>
        </w:r>
        <w:r w:rsidR="00F44242">
          <w:rPr>
            <w:noProof/>
            <w:sz w:val="22"/>
            <w:szCs w:val="22"/>
            <w:lang w:val="en-US" w:eastAsia="ja-JP"/>
          </w:rPr>
          <w:tab/>
        </w:r>
        <w:r w:rsidR="00F44242" w:rsidRPr="008647C7">
          <w:rPr>
            <w:rStyle w:val="Hyperlink"/>
            <w:noProof/>
          </w:rPr>
          <w:t>Lingkup Masalah</w:t>
        </w:r>
        <w:r w:rsidR="00F44242">
          <w:rPr>
            <w:noProof/>
            <w:webHidden/>
          </w:rPr>
          <w:tab/>
        </w:r>
        <w:r w:rsidR="00F44242">
          <w:rPr>
            <w:noProof/>
            <w:webHidden/>
          </w:rPr>
          <w:fldChar w:fldCharType="begin"/>
        </w:r>
        <w:r w:rsidR="00F44242">
          <w:rPr>
            <w:noProof/>
            <w:webHidden/>
          </w:rPr>
          <w:instrText xml:space="preserve"> PAGEREF _Toc439611323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06E11C6F" w14:textId="77777777" w:rsidR="00F44242" w:rsidRDefault="00342306">
      <w:pPr>
        <w:pStyle w:val="TOC2"/>
        <w:tabs>
          <w:tab w:val="left" w:pos="880"/>
          <w:tab w:val="right" w:leader="dot" w:pos="9056"/>
        </w:tabs>
        <w:rPr>
          <w:noProof/>
          <w:sz w:val="22"/>
          <w:szCs w:val="22"/>
          <w:lang w:val="en-US" w:eastAsia="ja-JP"/>
        </w:rPr>
      </w:pPr>
      <w:hyperlink w:anchor="_Toc439611324" w:history="1">
        <w:r w:rsidR="00F44242" w:rsidRPr="008647C7">
          <w:rPr>
            <w:rStyle w:val="Hyperlink"/>
            <w:noProof/>
          </w:rPr>
          <w:t>1.3</w:t>
        </w:r>
        <w:r w:rsidR="00F44242">
          <w:rPr>
            <w:noProof/>
            <w:sz w:val="22"/>
            <w:szCs w:val="22"/>
            <w:lang w:val="en-US" w:eastAsia="ja-JP"/>
          </w:rPr>
          <w:tab/>
        </w:r>
        <w:r w:rsidR="00F44242" w:rsidRPr="008647C7">
          <w:rPr>
            <w:rStyle w:val="Hyperlink"/>
            <w:noProof/>
          </w:rPr>
          <w:t>Definisi dan Istilah</w:t>
        </w:r>
        <w:r w:rsidR="00F44242">
          <w:rPr>
            <w:noProof/>
            <w:webHidden/>
          </w:rPr>
          <w:tab/>
        </w:r>
        <w:r w:rsidR="00F44242">
          <w:rPr>
            <w:noProof/>
            <w:webHidden/>
          </w:rPr>
          <w:fldChar w:fldCharType="begin"/>
        </w:r>
        <w:r w:rsidR="00F44242">
          <w:rPr>
            <w:noProof/>
            <w:webHidden/>
          </w:rPr>
          <w:instrText xml:space="preserve"> PAGEREF _Toc439611324 \h </w:instrText>
        </w:r>
        <w:r w:rsidR="00F44242">
          <w:rPr>
            <w:noProof/>
            <w:webHidden/>
          </w:rPr>
        </w:r>
        <w:r w:rsidR="00F44242">
          <w:rPr>
            <w:noProof/>
            <w:webHidden/>
          </w:rPr>
          <w:fldChar w:fldCharType="separate"/>
        </w:r>
        <w:r w:rsidR="00E965C2">
          <w:rPr>
            <w:noProof/>
            <w:webHidden/>
          </w:rPr>
          <w:t>7</w:t>
        </w:r>
        <w:r w:rsidR="00F44242">
          <w:rPr>
            <w:noProof/>
            <w:webHidden/>
          </w:rPr>
          <w:fldChar w:fldCharType="end"/>
        </w:r>
      </w:hyperlink>
    </w:p>
    <w:p w14:paraId="050C80E8" w14:textId="77777777" w:rsidR="00F44242" w:rsidRDefault="00342306">
      <w:pPr>
        <w:pStyle w:val="TOC2"/>
        <w:tabs>
          <w:tab w:val="left" w:pos="880"/>
          <w:tab w:val="right" w:leader="dot" w:pos="9056"/>
        </w:tabs>
        <w:rPr>
          <w:noProof/>
          <w:sz w:val="22"/>
          <w:szCs w:val="22"/>
          <w:lang w:val="en-US" w:eastAsia="ja-JP"/>
        </w:rPr>
      </w:pPr>
      <w:hyperlink w:anchor="_Toc439611325" w:history="1">
        <w:r w:rsidR="00F44242" w:rsidRPr="008647C7">
          <w:rPr>
            <w:rStyle w:val="Hyperlink"/>
            <w:noProof/>
          </w:rPr>
          <w:t>1.4</w:t>
        </w:r>
        <w:r w:rsidR="00F44242">
          <w:rPr>
            <w:noProof/>
            <w:sz w:val="22"/>
            <w:szCs w:val="22"/>
            <w:lang w:val="en-US" w:eastAsia="ja-JP"/>
          </w:rPr>
          <w:tab/>
        </w:r>
        <w:r w:rsidR="00F44242" w:rsidRPr="008647C7">
          <w:rPr>
            <w:rStyle w:val="Hyperlink"/>
            <w:noProof/>
          </w:rPr>
          <w:t>Aturan Penamaan dan Penomoran</w:t>
        </w:r>
        <w:r w:rsidR="00F44242">
          <w:rPr>
            <w:noProof/>
            <w:webHidden/>
          </w:rPr>
          <w:tab/>
        </w:r>
        <w:r w:rsidR="00F44242">
          <w:rPr>
            <w:noProof/>
            <w:webHidden/>
          </w:rPr>
          <w:fldChar w:fldCharType="begin"/>
        </w:r>
        <w:r w:rsidR="00F44242">
          <w:rPr>
            <w:noProof/>
            <w:webHidden/>
          </w:rPr>
          <w:instrText xml:space="preserve"> PAGEREF _Toc439611325 \h </w:instrText>
        </w:r>
        <w:r w:rsidR="00F44242">
          <w:rPr>
            <w:noProof/>
            <w:webHidden/>
          </w:rPr>
        </w:r>
        <w:r w:rsidR="00F44242">
          <w:rPr>
            <w:noProof/>
            <w:webHidden/>
          </w:rPr>
          <w:fldChar w:fldCharType="separate"/>
        </w:r>
        <w:r w:rsidR="00E965C2">
          <w:rPr>
            <w:noProof/>
            <w:webHidden/>
          </w:rPr>
          <w:t>8</w:t>
        </w:r>
        <w:r w:rsidR="00F44242">
          <w:rPr>
            <w:noProof/>
            <w:webHidden/>
          </w:rPr>
          <w:fldChar w:fldCharType="end"/>
        </w:r>
      </w:hyperlink>
    </w:p>
    <w:p w14:paraId="4BB9E8B2" w14:textId="77777777" w:rsidR="00F44242" w:rsidRDefault="00342306">
      <w:pPr>
        <w:pStyle w:val="TOC2"/>
        <w:tabs>
          <w:tab w:val="left" w:pos="880"/>
          <w:tab w:val="right" w:leader="dot" w:pos="9056"/>
        </w:tabs>
        <w:rPr>
          <w:noProof/>
          <w:sz w:val="22"/>
          <w:szCs w:val="22"/>
          <w:lang w:val="en-US" w:eastAsia="ja-JP"/>
        </w:rPr>
      </w:pPr>
      <w:hyperlink w:anchor="_Toc439611326" w:history="1">
        <w:r w:rsidR="00F44242" w:rsidRPr="008647C7">
          <w:rPr>
            <w:rStyle w:val="Hyperlink"/>
            <w:noProof/>
          </w:rPr>
          <w:t>1.5</w:t>
        </w:r>
        <w:r w:rsidR="00F44242">
          <w:rPr>
            <w:noProof/>
            <w:sz w:val="22"/>
            <w:szCs w:val="22"/>
            <w:lang w:val="en-US" w:eastAsia="ja-JP"/>
          </w:rPr>
          <w:tab/>
        </w:r>
        <w:r w:rsidR="00F44242" w:rsidRPr="008647C7">
          <w:rPr>
            <w:rStyle w:val="Hyperlink"/>
            <w:noProof/>
          </w:rPr>
          <w:t>Referensi</w:t>
        </w:r>
        <w:r w:rsidR="00F44242">
          <w:rPr>
            <w:noProof/>
            <w:webHidden/>
          </w:rPr>
          <w:tab/>
        </w:r>
        <w:r w:rsidR="00F44242">
          <w:rPr>
            <w:noProof/>
            <w:webHidden/>
          </w:rPr>
          <w:fldChar w:fldCharType="begin"/>
        </w:r>
        <w:r w:rsidR="00F44242">
          <w:rPr>
            <w:noProof/>
            <w:webHidden/>
          </w:rPr>
          <w:instrText xml:space="preserve"> PAGEREF _Toc439611326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3620D925" w14:textId="77777777" w:rsidR="00F44242" w:rsidRDefault="00342306">
      <w:pPr>
        <w:pStyle w:val="TOC2"/>
        <w:tabs>
          <w:tab w:val="left" w:pos="880"/>
          <w:tab w:val="right" w:leader="dot" w:pos="9056"/>
        </w:tabs>
        <w:rPr>
          <w:noProof/>
          <w:sz w:val="22"/>
          <w:szCs w:val="22"/>
          <w:lang w:val="en-US" w:eastAsia="ja-JP"/>
        </w:rPr>
      </w:pPr>
      <w:hyperlink w:anchor="_Toc439611327" w:history="1">
        <w:r w:rsidR="00F44242" w:rsidRPr="008647C7">
          <w:rPr>
            <w:rStyle w:val="Hyperlink"/>
            <w:noProof/>
          </w:rPr>
          <w:t>1.6</w:t>
        </w:r>
        <w:r w:rsidR="00F44242">
          <w:rPr>
            <w:noProof/>
            <w:sz w:val="22"/>
            <w:szCs w:val="22"/>
            <w:lang w:val="en-US" w:eastAsia="ja-JP"/>
          </w:rPr>
          <w:tab/>
        </w:r>
        <w:r w:rsidR="00F44242" w:rsidRPr="008647C7">
          <w:rPr>
            <w:rStyle w:val="Hyperlink"/>
            <w:noProof/>
          </w:rPr>
          <w:t>Ikhtisar Dokumen</w:t>
        </w:r>
        <w:r w:rsidR="00F44242">
          <w:rPr>
            <w:noProof/>
            <w:webHidden/>
          </w:rPr>
          <w:tab/>
        </w:r>
        <w:r w:rsidR="00F44242">
          <w:rPr>
            <w:noProof/>
            <w:webHidden/>
          </w:rPr>
          <w:fldChar w:fldCharType="begin"/>
        </w:r>
        <w:r w:rsidR="00F44242">
          <w:rPr>
            <w:noProof/>
            <w:webHidden/>
          </w:rPr>
          <w:instrText xml:space="preserve"> PAGEREF _Toc439611327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25372A2C" w14:textId="77777777" w:rsidR="00F44242" w:rsidRDefault="00342306">
      <w:pPr>
        <w:pStyle w:val="TOC1"/>
        <w:rPr>
          <w:noProof/>
          <w:sz w:val="22"/>
          <w:szCs w:val="22"/>
          <w:lang w:val="en-US" w:eastAsia="ja-JP"/>
        </w:rPr>
      </w:pPr>
      <w:hyperlink w:anchor="_Toc439611328" w:history="1">
        <w:r w:rsidR="00F44242" w:rsidRPr="008647C7">
          <w:rPr>
            <w:rStyle w:val="Hyperlink"/>
            <w:noProof/>
          </w:rPr>
          <w:t>2</w:t>
        </w:r>
        <w:r w:rsidR="00F44242">
          <w:rPr>
            <w:noProof/>
            <w:sz w:val="22"/>
            <w:szCs w:val="22"/>
            <w:lang w:val="en-US" w:eastAsia="ja-JP"/>
          </w:rPr>
          <w:tab/>
        </w:r>
        <w:r w:rsidR="00F44242" w:rsidRPr="008647C7">
          <w:rPr>
            <w:rStyle w:val="Hyperlink"/>
            <w:noProof/>
          </w:rPr>
          <w:t>Deskripsi Umum Perangkat Lunak</w:t>
        </w:r>
        <w:r w:rsidR="00F44242">
          <w:rPr>
            <w:noProof/>
            <w:webHidden/>
          </w:rPr>
          <w:tab/>
        </w:r>
        <w:r w:rsidR="00F44242">
          <w:rPr>
            <w:noProof/>
            <w:webHidden/>
          </w:rPr>
          <w:fldChar w:fldCharType="begin"/>
        </w:r>
        <w:r w:rsidR="00F44242">
          <w:rPr>
            <w:noProof/>
            <w:webHidden/>
          </w:rPr>
          <w:instrText xml:space="preserve"> PAGEREF _Toc439611328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5059A9A2" w14:textId="77777777" w:rsidR="00F44242" w:rsidRDefault="00342306">
      <w:pPr>
        <w:pStyle w:val="TOC2"/>
        <w:tabs>
          <w:tab w:val="left" w:pos="880"/>
          <w:tab w:val="right" w:leader="dot" w:pos="9056"/>
        </w:tabs>
        <w:rPr>
          <w:noProof/>
          <w:sz w:val="22"/>
          <w:szCs w:val="22"/>
          <w:lang w:val="en-US" w:eastAsia="ja-JP"/>
        </w:rPr>
      </w:pPr>
      <w:hyperlink w:anchor="_Toc439611329" w:history="1">
        <w:r w:rsidR="00F44242" w:rsidRPr="008647C7">
          <w:rPr>
            <w:rStyle w:val="Hyperlink"/>
            <w:noProof/>
          </w:rPr>
          <w:t>2.1</w:t>
        </w:r>
        <w:r w:rsidR="00F44242">
          <w:rPr>
            <w:noProof/>
            <w:sz w:val="22"/>
            <w:szCs w:val="22"/>
            <w:lang w:val="en-US" w:eastAsia="ja-JP"/>
          </w:rPr>
          <w:tab/>
        </w:r>
        <w:r w:rsidR="00F44242" w:rsidRPr="008647C7">
          <w:rPr>
            <w:rStyle w:val="Hyperlink"/>
            <w:noProof/>
          </w:rPr>
          <w:t>Deskripsi Umum Sistem</w:t>
        </w:r>
        <w:r w:rsidR="00F44242">
          <w:rPr>
            <w:noProof/>
            <w:webHidden/>
          </w:rPr>
          <w:tab/>
        </w:r>
        <w:r w:rsidR="00F44242">
          <w:rPr>
            <w:noProof/>
            <w:webHidden/>
          </w:rPr>
          <w:fldChar w:fldCharType="begin"/>
        </w:r>
        <w:r w:rsidR="00F44242">
          <w:rPr>
            <w:noProof/>
            <w:webHidden/>
          </w:rPr>
          <w:instrText xml:space="preserve"> PAGEREF _Toc439611329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1ACD88EA" w14:textId="77777777" w:rsidR="00F44242" w:rsidRDefault="00342306">
      <w:pPr>
        <w:pStyle w:val="TOC2"/>
        <w:tabs>
          <w:tab w:val="left" w:pos="880"/>
          <w:tab w:val="right" w:leader="dot" w:pos="9056"/>
        </w:tabs>
        <w:rPr>
          <w:noProof/>
          <w:sz w:val="22"/>
          <w:szCs w:val="22"/>
          <w:lang w:val="en-US" w:eastAsia="ja-JP"/>
        </w:rPr>
      </w:pPr>
      <w:hyperlink w:anchor="_Toc439611330" w:history="1">
        <w:r w:rsidR="00F44242" w:rsidRPr="008647C7">
          <w:rPr>
            <w:rStyle w:val="Hyperlink"/>
            <w:noProof/>
          </w:rPr>
          <w:t>2.2</w:t>
        </w:r>
        <w:r w:rsidR="00F44242">
          <w:rPr>
            <w:noProof/>
            <w:sz w:val="22"/>
            <w:szCs w:val="22"/>
            <w:lang w:val="en-US" w:eastAsia="ja-JP"/>
          </w:rPr>
          <w:tab/>
        </w:r>
        <w:r w:rsidR="00F44242" w:rsidRPr="008647C7">
          <w:rPr>
            <w:rStyle w:val="Hyperlink"/>
            <w:noProof/>
          </w:rPr>
          <w:t>Fungsi Produk</w:t>
        </w:r>
        <w:r w:rsidR="00F44242">
          <w:rPr>
            <w:noProof/>
            <w:webHidden/>
          </w:rPr>
          <w:tab/>
        </w:r>
        <w:r w:rsidR="00F44242">
          <w:rPr>
            <w:noProof/>
            <w:webHidden/>
          </w:rPr>
          <w:fldChar w:fldCharType="begin"/>
        </w:r>
        <w:r w:rsidR="00F44242">
          <w:rPr>
            <w:noProof/>
            <w:webHidden/>
          </w:rPr>
          <w:instrText xml:space="preserve"> PAGEREF _Toc439611330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5A0A4369" w14:textId="77777777" w:rsidR="00F44242" w:rsidRDefault="00342306">
      <w:pPr>
        <w:pStyle w:val="TOC2"/>
        <w:tabs>
          <w:tab w:val="left" w:pos="880"/>
          <w:tab w:val="right" w:leader="dot" w:pos="9056"/>
        </w:tabs>
        <w:rPr>
          <w:noProof/>
          <w:sz w:val="22"/>
          <w:szCs w:val="22"/>
          <w:lang w:val="en-US" w:eastAsia="ja-JP"/>
        </w:rPr>
      </w:pPr>
      <w:hyperlink w:anchor="_Toc439611331" w:history="1">
        <w:r w:rsidR="00F44242" w:rsidRPr="008647C7">
          <w:rPr>
            <w:rStyle w:val="Hyperlink"/>
            <w:noProof/>
          </w:rPr>
          <w:t>2.3</w:t>
        </w:r>
        <w:r w:rsidR="00F44242">
          <w:rPr>
            <w:noProof/>
            <w:sz w:val="22"/>
            <w:szCs w:val="22"/>
            <w:lang w:val="en-US" w:eastAsia="ja-JP"/>
          </w:rPr>
          <w:tab/>
        </w:r>
        <w:r w:rsidR="00F44242" w:rsidRPr="008647C7">
          <w:rPr>
            <w:rStyle w:val="Hyperlink"/>
            <w:noProof/>
          </w:rPr>
          <w:t>Karakteristik Pengguna</w:t>
        </w:r>
        <w:r w:rsidR="00F44242">
          <w:rPr>
            <w:noProof/>
            <w:webHidden/>
          </w:rPr>
          <w:tab/>
        </w:r>
        <w:r w:rsidR="00F44242">
          <w:rPr>
            <w:noProof/>
            <w:webHidden/>
          </w:rPr>
          <w:fldChar w:fldCharType="begin"/>
        </w:r>
        <w:r w:rsidR="00F44242">
          <w:rPr>
            <w:noProof/>
            <w:webHidden/>
          </w:rPr>
          <w:instrText xml:space="preserve"> PAGEREF _Toc439611331 \h </w:instrText>
        </w:r>
        <w:r w:rsidR="00F44242">
          <w:rPr>
            <w:noProof/>
            <w:webHidden/>
          </w:rPr>
        </w:r>
        <w:r w:rsidR="00F44242">
          <w:rPr>
            <w:noProof/>
            <w:webHidden/>
          </w:rPr>
          <w:fldChar w:fldCharType="separate"/>
        </w:r>
        <w:r w:rsidR="00E965C2">
          <w:rPr>
            <w:noProof/>
            <w:webHidden/>
          </w:rPr>
          <w:t>9</w:t>
        </w:r>
        <w:r w:rsidR="00F44242">
          <w:rPr>
            <w:noProof/>
            <w:webHidden/>
          </w:rPr>
          <w:fldChar w:fldCharType="end"/>
        </w:r>
      </w:hyperlink>
    </w:p>
    <w:p w14:paraId="56C8FB25" w14:textId="7C2DB59A" w:rsidR="00F44242" w:rsidRDefault="00342306">
      <w:pPr>
        <w:pStyle w:val="TOC2"/>
        <w:tabs>
          <w:tab w:val="left" w:pos="880"/>
          <w:tab w:val="right" w:leader="dot" w:pos="9056"/>
        </w:tabs>
        <w:rPr>
          <w:noProof/>
          <w:sz w:val="22"/>
          <w:szCs w:val="22"/>
          <w:lang w:val="en-US" w:eastAsia="ja-JP"/>
        </w:rPr>
      </w:pPr>
      <w:hyperlink w:anchor="_Toc439611332" w:history="1">
        <w:r w:rsidR="00F44242" w:rsidRPr="008647C7">
          <w:rPr>
            <w:rStyle w:val="Hyperlink"/>
            <w:noProof/>
          </w:rPr>
          <w:t>2.4</w:t>
        </w:r>
        <w:r w:rsidR="00F44242">
          <w:rPr>
            <w:noProof/>
            <w:sz w:val="22"/>
            <w:szCs w:val="22"/>
            <w:lang w:val="en-US" w:eastAsia="ja-JP"/>
          </w:rPr>
          <w:tab/>
        </w:r>
        <w:r w:rsidR="00673566">
          <w:rPr>
            <w:rStyle w:val="Hyperlink"/>
            <w:noProof/>
          </w:rPr>
          <w:t>Batasa</w:t>
        </w:r>
        <w:r w:rsidR="00F44242">
          <w:rPr>
            <w:noProof/>
            <w:webHidden/>
          </w:rPr>
          <w:tab/>
        </w:r>
        <w:r w:rsidR="00F44242">
          <w:rPr>
            <w:noProof/>
            <w:webHidden/>
          </w:rPr>
          <w:fldChar w:fldCharType="begin"/>
        </w:r>
        <w:r w:rsidR="00F44242">
          <w:rPr>
            <w:noProof/>
            <w:webHidden/>
          </w:rPr>
          <w:instrText xml:space="preserve"> PAGEREF _Toc439611332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775798C6" w14:textId="77777777" w:rsidR="00F44242" w:rsidRDefault="00342306">
      <w:pPr>
        <w:pStyle w:val="TOC2"/>
        <w:tabs>
          <w:tab w:val="left" w:pos="880"/>
          <w:tab w:val="right" w:leader="dot" w:pos="9056"/>
        </w:tabs>
        <w:rPr>
          <w:noProof/>
          <w:sz w:val="22"/>
          <w:szCs w:val="22"/>
          <w:lang w:val="en-US" w:eastAsia="ja-JP"/>
        </w:rPr>
      </w:pPr>
      <w:hyperlink w:anchor="_Toc439611333" w:history="1">
        <w:r w:rsidR="00F44242" w:rsidRPr="008647C7">
          <w:rPr>
            <w:rStyle w:val="Hyperlink"/>
            <w:noProof/>
          </w:rPr>
          <w:t>2.5</w:t>
        </w:r>
        <w:r w:rsidR="00F44242">
          <w:rPr>
            <w:noProof/>
            <w:sz w:val="22"/>
            <w:szCs w:val="22"/>
            <w:lang w:val="en-US" w:eastAsia="ja-JP"/>
          </w:rPr>
          <w:tab/>
        </w:r>
        <w:r w:rsidR="00F44242" w:rsidRPr="008647C7">
          <w:rPr>
            <w:rStyle w:val="Hyperlink"/>
            <w:noProof/>
          </w:rPr>
          <w:t>Lingkungan Operasi</w:t>
        </w:r>
        <w:r w:rsidR="00F44242">
          <w:rPr>
            <w:noProof/>
            <w:webHidden/>
          </w:rPr>
          <w:tab/>
        </w:r>
        <w:r w:rsidR="00F44242">
          <w:rPr>
            <w:noProof/>
            <w:webHidden/>
          </w:rPr>
          <w:fldChar w:fldCharType="begin"/>
        </w:r>
        <w:r w:rsidR="00F44242">
          <w:rPr>
            <w:noProof/>
            <w:webHidden/>
          </w:rPr>
          <w:instrText xml:space="preserve"> PAGEREF _Toc439611333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768CD811" w14:textId="77777777" w:rsidR="00F44242" w:rsidRDefault="00342306">
      <w:pPr>
        <w:pStyle w:val="TOC1"/>
        <w:rPr>
          <w:noProof/>
          <w:sz w:val="22"/>
          <w:szCs w:val="22"/>
          <w:lang w:val="en-US" w:eastAsia="ja-JP"/>
        </w:rPr>
      </w:pPr>
      <w:hyperlink w:anchor="_Toc439611334" w:history="1">
        <w:r w:rsidR="00F44242" w:rsidRPr="008647C7">
          <w:rPr>
            <w:rStyle w:val="Hyperlink"/>
            <w:noProof/>
          </w:rPr>
          <w:t>3</w:t>
        </w:r>
        <w:r w:rsidR="00F44242">
          <w:rPr>
            <w:noProof/>
            <w:sz w:val="22"/>
            <w:szCs w:val="22"/>
            <w:lang w:val="en-US" w:eastAsia="ja-JP"/>
          </w:rPr>
          <w:tab/>
        </w:r>
        <w:r w:rsidR="00F44242" w:rsidRPr="008647C7">
          <w:rPr>
            <w:rStyle w:val="Hyperlink"/>
            <w:noProof/>
          </w:rPr>
          <w:t>Deskripsi Umum Kebutuhan</w:t>
        </w:r>
        <w:r w:rsidR="00F44242">
          <w:rPr>
            <w:noProof/>
            <w:webHidden/>
          </w:rPr>
          <w:tab/>
        </w:r>
        <w:r w:rsidR="00F44242">
          <w:rPr>
            <w:noProof/>
            <w:webHidden/>
          </w:rPr>
          <w:fldChar w:fldCharType="begin"/>
        </w:r>
        <w:r w:rsidR="00F44242">
          <w:rPr>
            <w:noProof/>
            <w:webHidden/>
          </w:rPr>
          <w:instrText xml:space="preserve"> PAGEREF _Toc439611334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1449F2FF" w14:textId="77777777" w:rsidR="00F44242" w:rsidRDefault="00342306">
      <w:pPr>
        <w:pStyle w:val="TOC2"/>
        <w:tabs>
          <w:tab w:val="left" w:pos="880"/>
          <w:tab w:val="right" w:leader="dot" w:pos="9056"/>
        </w:tabs>
        <w:rPr>
          <w:noProof/>
          <w:sz w:val="22"/>
          <w:szCs w:val="22"/>
          <w:lang w:val="en-US" w:eastAsia="ja-JP"/>
        </w:rPr>
      </w:pPr>
      <w:hyperlink w:anchor="_Toc439611335" w:history="1">
        <w:r w:rsidR="00F44242" w:rsidRPr="008647C7">
          <w:rPr>
            <w:rStyle w:val="Hyperlink"/>
            <w:noProof/>
          </w:rPr>
          <w:t>3.1</w:t>
        </w:r>
        <w:r w:rsidR="00F44242">
          <w:rPr>
            <w:noProof/>
            <w:sz w:val="22"/>
            <w:szCs w:val="22"/>
            <w:lang w:val="en-US" w:eastAsia="ja-JP"/>
          </w:rPr>
          <w:tab/>
        </w:r>
        <w:r w:rsidR="00F44242" w:rsidRPr="008647C7">
          <w:rPr>
            <w:rStyle w:val="Hyperlink"/>
            <w:noProof/>
          </w:rPr>
          <w:t>Kebutuhan antarmuka eksternal</w:t>
        </w:r>
        <w:r w:rsidR="00F44242">
          <w:rPr>
            <w:noProof/>
            <w:webHidden/>
          </w:rPr>
          <w:tab/>
        </w:r>
        <w:r w:rsidR="00F44242">
          <w:rPr>
            <w:noProof/>
            <w:webHidden/>
          </w:rPr>
          <w:fldChar w:fldCharType="begin"/>
        </w:r>
        <w:r w:rsidR="00F44242">
          <w:rPr>
            <w:noProof/>
            <w:webHidden/>
          </w:rPr>
          <w:instrText xml:space="preserve"> PAGEREF _Toc439611335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73FBECFC" w14:textId="77777777" w:rsidR="00F44242" w:rsidRDefault="00342306">
      <w:pPr>
        <w:pStyle w:val="TOC3"/>
        <w:tabs>
          <w:tab w:val="left" w:pos="1320"/>
          <w:tab w:val="right" w:leader="dot" w:pos="9056"/>
        </w:tabs>
        <w:rPr>
          <w:noProof/>
          <w:sz w:val="22"/>
          <w:szCs w:val="22"/>
          <w:lang w:val="en-US" w:eastAsia="ja-JP"/>
        </w:rPr>
      </w:pPr>
      <w:hyperlink w:anchor="_Toc439611336" w:history="1">
        <w:r w:rsidR="00F44242" w:rsidRPr="008647C7">
          <w:rPr>
            <w:rStyle w:val="Hyperlink"/>
            <w:noProof/>
          </w:rPr>
          <w:t>3.1.1</w:t>
        </w:r>
        <w:r w:rsidR="00F44242">
          <w:rPr>
            <w:noProof/>
            <w:sz w:val="22"/>
            <w:szCs w:val="22"/>
            <w:lang w:val="en-US" w:eastAsia="ja-JP"/>
          </w:rPr>
          <w:tab/>
        </w:r>
        <w:r w:rsidR="00F44242" w:rsidRPr="008647C7">
          <w:rPr>
            <w:rStyle w:val="Hyperlink"/>
            <w:noProof/>
          </w:rPr>
          <w:t>Antarmuka pengguna</w:t>
        </w:r>
        <w:r w:rsidR="00F44242">
          <w:rPr>
            <w:noProof/>
            <w:webHidden/>
          </w:rPr>
          <w:tab/>
        </w:r>
        <w:r w:rsidR="00F44242">
          <w:rPr>
            <w:noProof/>
            <w:webHidden/>
          </w:rPr>
          <w:fldChar w:fldCharType="begin"/>
        </w:r>
        <w:r w:rsidR="00F44242">
          <w:rPr>
            <w:noProof/>
            <w:webHidden/>
          </w:rPr>
          <w:instrText xml:space="preserve"> PAGEREF _Toc439611336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22BF8346" w14:textId="77777777" w:rsidR="00F44242" w:rsidRDefault="00342306">
      <w:pPr>
        <w:pStyle w:val="TOC3"/>
        <w:tabs>
          <w:tab w:val="left" w:pos="1320"/>
          <w:tab w:val="right" w:leader="dot" w:pos="9056"/>
        </w:tabs>
        <w:rPr>
          <w:noProof/>
          <w:sz w:val="22"/>
          <w:szCs w:val="22"/>
          <w:lang w:val="en-US" w:eastAsia="ja-JP"/>
        </w:rPr>
      </w:pPr>
      <w:hyperlink w:anchor="_Toc439611337" w:history="1">
        <w:r w:rsidR="00F44242" w:rsidRPr="008647C7">
          <w:rPr>
            <w:rStyle w:val="Hyperlink"/>
            <w:noProof/>
          </w:rPr>
          <w:t>3.1.2</w:t>
        </w:r>
        <w:r w:rsidR="00F44242">
          <w:rPr>
            <w:noProof/>
            <w:sz w:val="22"/>
            <w:szCs w:val="22"/>
            <w:lang w:val="en-US" w:eastAsia="ja-JP"/>
          </w:rPr>
          <w:tab/>
        </w:r>
        <w:r w:rsidR="00F44242" w:rsidRPr="008647C7">
          <w:rPr>
            <w:rStyle w:val="Hyperlink"/>
            <w:noProof/>
          </w:rPr>
          <w:t>Antarmuka perangkat keras</w:t>
        </w:r>
        <w:r w:rsidR="00F44242">
          <w:rPr>
            <w:noProof/>
            <w:webHidden/>
          </w:rPr>
          <w:tab/>
        </w:r>
        <w:r w:rsidR="00F44242">
          <w:rPr>
            <w:noProof/>
            <w:webHidden/>
          </w:rPr>
          <w:fldChar w:fldCharType="begin"/>
        </w:r>
        <w:r w:rsidR="00F44242">
          <w:rPr>
            <w:noProof/>
            <w:webHidden/>
          </w:rPr>
          <w:instrText xml:space="preserve"> PAGEREF _Toc439611337 \h </w:instrText>
        </w:r>
        <w:r w:rsidR="00F44242">
          <w:rPr>
            <w:noProof/>
            <w:webHidden/>
          </w:rPr>
        </w:r>
        <w:r w:rsidR="00F44242">
          <w:rPr>
            <w:noProof/>
            <w:webHidden/>
          </w:rPr>
          <w:fldChar w:fldCharType="separate"/>
        </w:r>
        <w:r w:rsidR="00E965C2">
          <w:rPr>
            <w:noProof/>
            <w:webHidden/>
          </w:rPr>
          <w:t>11</w:t>
        </w:r>
        <w:r w:rsidR="00F44242">
          <w:rPr>
            <w:noProof/>
            <w:webHidden/>
          </w:rPr>
          <w:fldChar w:fldCharType="end"/>
        </w:r>
      </w:hyperlink>
    </w:p>
    <w:p w14:paraId="281BD47F" w14:textId="77777777" w:rsidR="00F44242" w:rsidRDefault="00342306">
      <w:pPr>
        <w:pStyle w:val="TOC3"/>
        <w:tabs>
          <w:tab w:val="left" w:pos="1320"/>
          <w:tab w:val="right" w:leader="dot" w:pos="9056"/>
        </w:tabs>
        <w:rPr>
          <w:noProof/>
          <w:sz w:val="22"/>
          <w:szCs w:val="22"/>
          <w:lang w:val="en-US" w:eastAsia="ja-JP"/>
        </w:rPr>
      </w:pPr>
      <w:hyperlink w:anchor="_Toc439611338" w:history="1">
        <w:r w:rsidR="00F44242" w:rsidRPr="008647C7">
          <w:rPr>
            <w:rStyle w:val="Hyperlink"/>
            <w:noProof/>
          </w:rPr>
          <w:t>3.1.3</w:t>
        </w:r>
        <w:r w:rsidR="00F44242">
          <w:rPr>
            <w:noProof/>
            <w:sz w:val="22"/>
            <w:szCs w:val="22"/>
            <w:lang w:val="en-US" w:eastAsia="ja-JP"/>
          </w:rPr>
          <w:tab/>
        </w:r>
        <w:r w:rsidR="00F44242" w:rsidRPr="008647C7">
          <w:rPr>
            <w:rStyle w:val="Hyperlink"/>
            <w:noProof/>
          </w:rPr>
          <w:t>Antarmuka perangkat lunak</w:t>
        </w:r>
        <w:r w:rsidR="00F44242">
          <w:rPr>
            <w:noProof/>
            <w:webHidden/>
          </w:rPr>
          <w:tab/>
        </w:r>
        <w:r w:rsidR="00F44242">
          <w:rPr>
            <w:noProof/>
            <w:webHidden/>
          </w:rPr>
          <w:fldChar w:fldCharType="begin"/>
        </w:r>
        <w:r w:rsidR="00F44242">
          <w:rPr>
            <w:noProof/>
            <w:webHidden/>
          </w:rPr>
          <w:instrText xml:space="preserve"> PAGEREF _Toc439611338 \h </w:instrText>
        </w:r>
        <w:r w:rsidR="00F44242">
          <w:rPr>
            <w:noProof/>
            <w:webHidden/>
          </w:rPr>
        </w:r>
        <w:r w:rsidR="00F44242">
          <w:rPr>
            <w:noProof/>
            <w:webHidden/>
          </w:rPr>
          <w:fldChar w:fldCharType="separate"/>
        </w:r>
        <w:r w:rsidR="00E965C2">
          <w:rPr>
            <w:noProof/>
            <w:webHidden/>
          </w:rPr>
          <w:t>11</w:t>
        </w:r>
        <w:r w:rsidR="00F44242">
          <w:rPr>
            <w:noProof/>
            <w:webHidden/>
          </w:rPr>
          <w:fldChar w:fldCharType="end"/>
        </w:r>
      </w:hyperlink>
    </w:p>
    <w:p w14:paraId="4EB3CB3A" w14:textId="77777777" w:rsidR="00F44242" w:rsidRDefault="00342306">
      <w:pPr>
        <w:pStyle w:val="TOC3"/>
        <w:tabs>
          <w:tab w:val="left" w:pos="1320"/>
          <w:tab w:val="right" w:leader="dot" w:pos="9056"/>
        </w:tabs>
        <w:rPr>
          <w:noProof/>
          <w:sz w:val="22"/>
          <w:szCs w:val="22"/>
          <w:lang w:val="en-US" w:eastAsia="ja-JP"/>
        </w:rPr>
      </w:pPr>
      <w:hyperlink w:anchor="_Toc439611339" w:history="1">
        <w:r w:rsidR="00F44242" w:rsidRPr="008647C7">
          <w:rPr>
            <w:rStyle w:val="Hyperlink"/>
            <w:noProof/>
          </w:rPr>
          <w:t>3.1.4</w:t>
        </w:r>
        <w:r w:rsidR="00F44242">
          <w:rPr>
            <w:noProof/>
            <w:sz w:val="22"/>
            <w:szCs w:val="22"/>
            <w:lang w:val="en-US" w:eastAsia="ja-JP"/>
          </w:rPr>
          <w:tab/>
        </w:r>
        <w:r w:rsidR="00F44242" w:rsidRPr="008647C7">
          <w:rPr>
            <w:rStyle w:val="Hyperlink"/>
            <w:noProof/>
          </w:rPr>
          <w:t>Antarmuka komunikasi</w:t>
        </w:r>
        <w:r w:rsidR="00F44242">
          <w:rPr>
            <w:noProof/>
            <w:webHidden/>
          </w:rPr>
          <w:tab/>
        </w:r>
        <w:r w:rsidR="00F44242">
          <w:rPr>
            <w:noProof/>
            <w:webHidden/>
          </w:rPr>
          <w:fldChar w:fldCharType="begin"/>
        </w:r>
        <w:r w:rsidR="00F44242">
          <w:rPr>
            <w:noProof/>
            <w:webHidden/>
          </w:rPr>
          <w:instrText xml:space="preserve"> PAGEREF _Toc439611339 \h </w:instrText>
        </w:r>
        <w:r w:rsidR="00F44242">
          <w:rPr>
            <w:noProof/>
            <w:webHidden/>
          </w:rPr>
        </w:r>
        <w:r w:rsidR="00F44242">
          <w:rPr>
            <w:noProof/>
            <w:webHidden/>
          </w:rPr>
          <w:fldChar w:fldCharType="separate"/>
        </w:r>
        <w:r w:rsidR="00E965C2">
          <w:rPr>
            <w:noProof/>
            <w:webHidden/>
          </w:rPr>
          <w:t>11</w:t>
        </w:r>
        <w:r w:rsidR="00F44242">
          <w:rPr>
            <w:noProof/>
            <w:webHidden/>
          </w:rPr>
          <w:fldChar w:fldCharType="end"/>
        </w:r>
      </w:hyperlink>
    </w:p>
    <w:p w14:paraId="628847A9" w14:textId="77777777" w:rsidR="00F44242" w:rsidRDefault="00342306">
      <w:pPr>
        <w:pStyle w:val="TOC2"/>
        <w:tabs>
          <w:tab w:val="left" w:pos="880"/>
          <w:tab w:val="right" w:leader="dot" w:pos="9056"/>
        </w:tabs>
        <w:rPr>
          <w:noProof/>
          <w:sz w:val="22"/>
          <w:szCs w:val="22"/>
          <w:lang w:val="en-US" w:eastAsia="ja-JP"/>
        </w:rPr>
      </w:pPr>
      <w:hyperlink w:anchor="_Toc439611340" w:history="1">
        <w:r w:rsidR="00F44242" w:rsidRPr="008647C7">
          <w:rPr>
            <w:rStyle w:val="Hyperlink"/>
            <w:noProof/>
          </w:rPr>
          <w:t>3.2</w:t>
        </w:r>
        <w:r w:rsidR="00F44242">
          <w:rPr>
            <w:noProof/>
            <w:sz w:val="22"/>
            <w:szCs w:val="22"/>
            <w:lang w:val="en-US" w:eastAsia="ja-JP"/>
          </w:rPr>
          <w:tab/>
        </w:r>
        <w:r w:rsidR="00F44242" w:rsidRPr="008647C7">
          <w:rPr>
            <w:rStyle w:val="Hyperlink"/>
            <w:noProof/>
          </w:rPr>
          <w:t>Deskripsi Fungsional</w:t>
        </w:r>
        <w:r w:rsidR="00F44242">
          <w:rPr>
            <w:noProof/>
            <w:webHidden/>
          </w:rPr>
          <w:tab/>
        </w:r>
        <w:r w:rsidR="00F44242">
          <w:rPr>
            <w:noProof/>
            <w:webHidden/>
          </w:rPr>
          <w:fldChar w:fldCharType="begin"/>
        </w:r>
        <w:r w:rsidR="00F44242">
          <w:rPr>
            <w:noProof/>
            <w:webHidden/>
          </w:rPr>
          <w:instrText xml:space="preserve"> PAGEREF _Toc439611340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21320533" w14:textId="77777777" w:rsidR="00F44242" w:rsidRDefault="00342306">
      <w:pPr>
        <w:pStyle w:val="TOC3"/>
        <w:tabs>
          <w:tab w:val="left" w:pos="1320"/>
          <w:tab w:val="right" w:leader="dot" w:pos="9056"/>
        </w:tabs>
        <w:rPr>
          <w:noProof/>
          <w:sz w:val="22"/>
          <w:szCs w:val="22"/>
          <w:lang w:val="en-US" w:eastAsia="ja-JP"/>
        </w:rPr>
      </w:pPr>
      <w:hyperlink w:anchor="_Toc439611341" w:history="1">
        <w:r w:rsidR="00F44242" w:rsidRPr="008647C7">
          <w:rPr>
            <w:rStyle w:val="Hyperlink"/>
            <w:noProof/>
            <w:lang w:val="en-US"/>
          </w:rPr>
          <w:t>3.2.1</w:t>
        </w:r>
        <w:r w:rsidR="00F44242">
          <w:rPr>
            <w:noProof/>
            <w:sz w:val="22"/>
            <w:szCs w:val="22"/>
            <w:lang w:val="en-US" w:eastAsia="ja-JP"/>
          </w:rPr>
          <w:tab/>
        </w:r>
        <w:r w:rsidR="00F44242" w:rsidRPr="008647C7">
          <w:rPr>
            <w:rStyle w:val="Hyperlink"/>
            <w:noProof/>
          </w:rPr>
          <w:t>Use Case Diagram</w:t>
        </w:r>
        <w:r w:rsidR="00F44242">
          <w:rPr>
            <w:noProof/>
            <w:webHidden/>
          </w:rPr>
          <w:tab/>
        </w:r>
        <w:r w:rsidR="00F44242">
          <w:rPr>
            <w:noProof/>
            <w:webHidden/>
          </w:rPr>
          <w:fldChar w:fldCharType="begin"/>
        </w:r>
        <w:r w:rsidR="00F44242">
          <w:rPr>
            <w:noProof/>
            <w:webHidden/>
          </w:rPr>
          <w:instrText xml:space="preserve"> PAGEREF _Toc439611341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16FE3119" w14:textId="77777777" w:rsidR="00F44242" w:rsidRDefault="00342306">
      <w:pPr>
        <w:pStyle w:val="TOC3"/>
        <w:tabs>
          <w:tab w:val="left" w:pos="1320"/>
          <w:tab w:val="right" w:leader="dot" w:pos="9056"/>
        </w:tabs>
        <w:rPr>
          <w:noProof/>
          <w:sz w:val="22"/>
          <w:szCs w:val="22"/>
          <w:lang w:val="en-US" w:eastAsia="ja-JP"/>
        </w:rPr>
      </w:pPr>
      <w:hyperlink w:anchor="_Toc439611342" w:history="1">
        <w:r w:rsidR="00F44242" w:rsidRPr="008647C7">
          <w:rPr>
            <w:rStyle w:val="Hyperlink"/>
            <w:noProof/>
          </w:rPr>
          <w:t>3.2.2</w:t>
        </w:r>
        <w:r w:rsidR="00F44242">
          <w:rPr>
            <w:noProof/>
            <w:sz w:val="22"/>
            <w:szCs w:val="22"/>
            <w:lang w:val="en-US" w:eastAsia="ja-JP"/>
          </w:rPr>
          <w:tab/>
        </w:r>
        <w:r w:rsidR="00F44242" w:rsidRPr="008647C7">
          <w:rPr>
            <w:rStyle w:val="Hyperlink"/>
            <w:noProof/>
          </w:rPr>
          <w:t>Use Case Specification</w:t>
        </w:r>
        <w:r w:rsidR="00F44242">
          <w:rPr>
            <w:noProof/>
            <w:webHidden/>
          </w:rPr>
          <w:tab/>
        </w:r>
        <w:r w:rsidR="00F44242">
          <w:rPr>
            <w:noProof/>
            <w:webHidden/>
          </w:rPr>
          <w:fldChar w:fldCharType="begin"/>
        </w:r>
        <w:r w:rsidR="00F44242">
          <w:rPr>
            <w:noProof/>
            <w:webHidden/>
          </w:rPr>
          <w:instrText xml:space="preserve"> PAGEREF _Toc439611342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30AE4F12" w14:textId="77777777" w:rsidR="00F44242" w:rsidRDefault="00342306">
      <w:pPr>
        <w:pStyle w:val="TOC4"/>
        <w:tabs>
          <w:tab w:val="left" w:pos="1540"/>
          <w:tab w:val="right" w:leader="dot" w:pos="9056"/>
        </w:tabs>
        <w:rPr>
          <w:noProof/>
          <w:sz w:val="22"/>
          <w:szCs w:val="22"/>
          <w:lang w:val="en-US" w:eastAsia="ja-JP"/>
        </w:rPr>
      </w:pPr>
      <w:hyperlink w:anchor="_Toc439611343" w:history="1">
        <w:r w:rsidR="00F44242" w:rsidRPr="008647C7">
          <w:rPr>
            <w:rStyle w:val="Hyperlink"/>
            <w:noProof/>
          </w:rPr>
          <w:t>3.2.2.1</w:t>
        </w:r>
        <w:r w:rsidR="00F44242">
          <w:rPr>
            <w:noProof/>
            <w:sz w:val="22"/>
            <w:szCs w:val="22"/>
            <w:lang w:val="en-US" w:eastAsia="ja-JP"/>
          </w:rPr>
          <w:tab/>
        </w:r>
        <w:r w:rsidR="00F44242" w:rsidRPr="008647C7">
          <w:rPr>
            <w:rStyle w:val="Hyperlink"/>
            <w:noProof/>
          </w:rPr>
          <w:t>Fungsi 1: Menambah Kuota Kamar</w:t>
        </w:r>
        <w:r w:rsidR="00F44242">
          <w:rPr>
            <w:noProof/>
            <w:webHidden/>
          </w:rPr>
          <w:tab/>
        </w:r>
        <w:r w:rsidR="00F44242">
          <w:rPr>
            <w:noProof/>
            <w:webHidden/>
          </w:rPr>
          <w:fldChar w:fldCharType="begin"/>
        </w:r>
        <w:r w:rsidR="00F44242">
          <w:rPr>
            <w:noProof/>
            <w:webHidden/>
          </w:rPr>
          <w:instrText xml:space="preserve"> PAGEREF _Toc439611343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2A1C27DA" w14:textId="77777777" w:rsidR="00F44242" w:rsidRDefault="00342306">
      <w:pPr>
        <w:pStyle w:val="TOC4"/>
        <w:tabs>
          <w:tab w:val="left" w:pos="1540"/>
          <w:tab w:val="right" w:leader="dot" w:pos="9056"/>
        </w:tabs>
        <w:rPr>
          <w:noProof/>
          <w:sz w:val="22"/>
          <w:szCs w:val="22"/>
          <w:lang w:val="en-US" w:eastAsia="ja-JP"/>
        </w:rPr>
      </w:pPr>
      <w:hyperlink w:anchor="_Toc439611344" w:history="1">
        <w:r w:rsidR="00F44242" w:rsidRPr="008647C7">
          <w:rPr>
            <w:rStyle w:val="Hyperlink"/>
            <w:rFonts w:cs="Arial"/>
            <w:noProof/>
            <w:lang w:val="en-US"/>
          </w:rPr>
          <w:t>3.2.2.2</w:t>
        </w:r>
        <w:r w:rsidR="00F44242">
          <w:rPr>
            <w:noProof/>
            <w:sz w:val="22"/>
            <w:szCs w:val="22"/>
            <w:lang w:val="en-US" w:eastAsia="ja-JP"/>
          </w:rPr>
          <w:tab/>
        </w:r>
        <w:r w:rsidR="00F44242" w:rsidRPr="008647C7">
          <w:rPr>
            <w:rStyle w:val="Hyperlink"/>
            <w:rFonts w:cs="Arial"/>
            <w:noProof/>
            <w:lang w:val="en-US"/>
          </w:rPr>
          <w:t>Fungsi 2: Mengurangi Kuota Kamar</w:t>
        </w:r>
        <w:r w:rsidR="00F44242">
          <w:rPr>
            <w:noProof/>
            <w:webHidden/>
          </w:rPr>
          <w:tab/>
        </w:r>
        <w:r w:rsidR="00F44242">
          <w:rPr>
            <w:noProof/>
            <w:webHidden/>
          </w:rPr>
          <w:fldChar w:fldCharType="begin"/>
        </w:r>
        <w:r w:rsidR="00F44242">
          <w:rPr>
            <w:noProof/>
            <w:webHidden/>
          </w:rPr>
          <w:instrText xml:space="preserve"> PAGEREF _Toc439611344 \h </w:instrText>
        </w:r>
        <w:r w:rsidR="00F44242">
          <w:rPr>
            <w:noProof/>
            <w:webHidden/>
          </w:rPr>
        </w:r>
        <w:r w:rsidR="00F44242">
          <w:rPr>
            <w:noProof/>
            <w:webHidden/>
          </w:rPr>
          <w:fldChar w:fldCharType="separate"/>
        </w:r>
        <w:r w:rsidR="00E965C2">
          <w:rPr>
            <w:noProof/>
            <w:webHidden/>
          </w:rPr>
          <w:t>14</w:t>
        </w:r>
        <w:r w:rsidR="00F44242">
          <w:rPr>
            <w:noProof/>
            <w:webHidden/>
          </w:rPr>
          <w:fldChar w:fldCharType="end"/>
        </w:r>
      </w:hyperlink>
    </w:p>
    <w:p w14:paraId="1531A685" w14:textId="77777777" w:rsidR="00F44242" w:rsidRDefault="00342306">
      <w:pPr>
        <w:pStyle w:val="TOC4"/>
        <w:tabs>
          <w:tab w:val="left" w:pos="1540"/>
          <w:tab w:val="right" w:leader="dot" w:pos="9056"/>
        </w:tabs>
        <w:rPr>
          <w:noProof/>
          <w:sz w:val="22"/>
          <w:szCs w:val="22"/>
          <w:lang w:val="en-US" w:eastAsia="ja-JP"/>
        </w:rPr>
      </w:pPr>
      <w:hyperlink w:anchor="_Toc439611345" w:history="1">
        <w:r w:rsidR="00F44242" w:rsidRPr="008647C7">
          <w:rPr>
            <w:rStyle w:val="Hyperlink"/>
            <w:noProof/>
          </w:rPr>
          <w:t>3.2.2.3</w:t>
        </w:r>
        <w:r w:rsidR="00F44242">
          <w:rPr>
            <w:noProof/>
            <w:sz w:val="22"/>
            <w:szCs w:val="22"/>
            <w:lang w:val="en-US" w:eastAsia="ja-JP"/>
          </w:rPr>
          <w:tab/>
        </w:r>
        <w:r w:rsidR="00F44242" w:rsidRPr="008647C7">
          <w:rPr>
            <w:rStyle w:val="Hyperlink"/>
            <w:noProof/>
          </w:rPr>
          <w:t>Fungsi 3: Melihat Kamar Kosong</w:t>
        </w:r>
        <w:r w:rsidR="00F44242">
          <w:rPr>
            <w:noProof/>
            <w:webHidden/>
          </w:rPr>
          <w:tab/>
        </w:r>
        <w:r w:rsidR="00F44242">
          <w:rPr>
            <w:noProof/>
            <w:webHidden/>
          </w:rPr>
          <w:fldChar w:fldCharType="begin"/>
        </w:r>
        <w:r w:rsidR="00F44242">
          <w:rPr>
            <w:noProof/>
            <w:webHidden/>
          </w:rPr>
          <w:instrText xml:space="preserve"> PAGEREF _Toc439611345 \h </w:instrText>
        </w:r>
        <w:r w:rsidR="00F44242">
          <w:rPr>
            <w:noProof/>
            <w:webHidden/>
          </w:rPr>
        </w:r>
        <w:r w:rsidR="00F44242">
          <w:rPr>
            <w:noProof/>
            <w:webHidden/>
          </w:rPr>
          <w:fldChar w:fldCharType="separate"/>
        </w:r>
        <w:r w:rsidR="00E965C2">
          <w:rPr>
            <w:noProof/>
            <w:webHidden/>
          </w:rPr>
          <w:t>17</w:t>
        </w:r>
        <w:r w:rsidR="00F44242">
          <w:rPr>
            <w:noProof/>
            <w:webHidden/>
          </w:rPr>
          <w:fldChar w:fldCharType="end"/>
        </w:r>
      </w:hyperlink>
    </w:p>
    <w:p w14:paraId="2CCE0B5E" w14:textId="17044BB3" w:rsidR="00F44242" w:rsidRDefault="00342306">
      <w:pPr>
        <w:pStyle w:val="TOC4"/>
        <w:tabs>
          <w:tab w:val="left" w:pos="1540"/>
          <w:tab w:val="right" w:leader="dot" w:pos="9056"/>
        </w:tabs>
        <w:rPr>
          <w:noProof/>
          <w:sz w:val="22"/>
          <w:szCs w:val="22"/>
          <w:lang w:val="en-US" w:eastAsia="ja-JP"/>
        </w:rPr>
      </w:pPr>
      <w:hyperlink w:anchor="_Toc439611346" w:history="1">
        <w:r w:rsidR="00F44242" w:rsidRPr="008647C7">
          <w:rPr>
            <w:rStyle w:val="Hyperlink"/>
            <w:noProof/>
          </w:rPr>
          <w:t>3.2.2.4</w:t>
        </w:r>
        <w:r w:rsidR="00F44242">
          <w:rPr>
            <w:noProof/>
            <w:sz w:val="22"/>
            <w:szCs w:val="22"/>
            <w:lang w:val="en-US" w:eastAsia="ja-JP"/>
          </w:rPr>
          <w:tab/>
        </w:r>
        <w:r w:rsidR="00F44242" w:rsidRPr="008647C7">
          <w:rPr>
            <w:rStyle w:val="Hyperlink"/>
            <w:noProof/>
          </w:rPr>
          <w:t xml:space="preserve">Fungsi 4: </w:t>
        </w:r>
        <w:r w:rsidR="009B2AA0">
          <w:rPr>
            <w:rStyle w:val="Hyperlink"/>
            <w:noProof/>
          </w:rPr>
          <w:t>MELIHAT HISTORI TRANSAKSI</w:t>
        </w:r>
        <w:r w:rsidR="00F44242">
          <w:rPr>
            <w:noProof/>
            <w:webHidden/>
          </w:rPr>
          <w:tab/>
        </w:r>
        <w:r w:rsidR="00F44242">
          <w:rPr>
            <w:noProof/>
            <w:webHidden/>
          </w:rPr>
          <w:fldChar w:fldCharType="begin"/>
        </w:r>
        <w:r w:rsidR="00F44242">
          <w:rPr>
            <w:noProof/>
            <w:webHidden/>
          </w:rPr>
          <w:instrText xml:space="preserve"> PAGEREF _Toc439611346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796E0D3" w14:textId="77777777" w:rsidR="00F44242" w:rsidRDefault="00342306">
      <w:pPr>
        <w:pStyle w:val="TOC4"/>
        <w:tabs>
          <w:tab w:val="left" w:pos="1540"/>
          <w:tab w:val="right" w:leader="dot" w:pos="9056"/>
        </w:tabs>
        <w:rPr>
          <w:noProof/>
          <w:sz w:val="22"/>
          <w:szCs w:val="22"/>
          <w:lang w:val="en-US" w:eastAsia="ja-JP"/>
        </w:rPr>
      </w:pPr>
      <w:hyperlink w:anchor="_Toc439611347" w:history="1">
        <w:r w:rsidR="00F44242" w:rsidRPr="008647C7">
          <w:rPr>
            <w:rStyle w:val="Hyperlink"/>
            <w:noProof/>
          </w:rPr>
          <w:t>3.2.2.5</w:t>
        </w:r>
        <w:r w:rsidR="00F44242">
          <w:rPr>
            <w:noProof/>
            <w:sz w:val="22"/>
            <w:szCs w:val="22"/>
            <w:lang w:val="en-US" w:eastAsia="ja-JP"/>
          </w:rPr>
          <w:tab/>
        </w:r>
        <w:r w:rsidR="00F44242" w:rsidRPr="008647C7">
          <w:rPr>
            <w:rStyle w:val="Hyperlink"/>
            <w:noProof/>
          </w:rPr>
          <w:t>Fungsi 5: Memesan Kamar Online</w:t>
        </w:r>
        <w:r w:rsidR="00F44242">
          <w:rPr>
            <w:noProof/>
            <w:webHidden/>
          </w:rPr>
          <w:tab/>
        </w:r>
        <w:r w:rsidR="00F44242">
          <w:rPr>
            <w:noProof/>
            <w:webHidden/>
          </w:rPr>
          <w:fldChar w:fldCharType="begin"/>
        </w:r>
        <w:r w:rsidR="00F44242">
          <w:rPr>
            <w:noProof/>
            <w:webHidden/>
          </w:rPr>
          <w:instrText xml:space="preserve"> PAGEREF _Toc439611347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23BEA06" w14:textId="77777777" w:rsidR="00F44242" w:rsidRDefault="00342306">
      <w:pPr>
        <w:pStyle w:val="TOC4"/>
        <w:tabs>
          <w:tab w:val="left" w:pos="1540"/>
          <w:tab w:val="right" w:leader="dot" w:pos="9056"/>
        </w:tabs>
        <w:rPr>
          <w:noProof/>
          <w:sz w:val="22"/>
          <w:szCs w:val="22"/>
          <w:lang w:val="en-US" w:eastAsia="ja-JP"/>
        </w:rPr>
      </w:pPr>
      <w:hyperlink w:anchor="_Toc439611348" w:history="1">
        <w:r w:rsidR="00F44242" w:rsidRPr="008647C7">
          <w:rPr>
            <w:rStyle w:val="Hyperlink"/>
            <w:noProof/>
          </w:rPr>
          <w:t>3.2.2.6</w:t>
        </w:r>
        <w:r w:rsidR="00F44242">
          <w:rPr>
            <w:noProof/>
            <w:sz w:val="22"/>
            <w:szCs w:val="22"/>
            <w:lang w:val="en-US" w:eastAsia="ja-JP"/>
          </w:rPr>
          <w:tab/>
        </w:r>
        <w:r w:rsidR="00F44242" w:rsidRPr="008647C7">
          <w:rPr>
            <w:rStyle w:val="Hyperlink"/>
            <w:noProof/>
          </w:rPr>
          <w:t>Fungsi 6: Melakukan Pembayaran Online</w:t>
        </w:r>
        <w:r w:rsidR="00F44242">
          <w:rPr>
            <w:noProof/>
            <w:webHidden/>
          </w:rPr>
          <w:tab/>
        </w:r>
        <w:r w:rsidR="00F44242">
          <w:rPr>
            <w:noProof/>
            <w:webHidden/>
          </w:rPr>
          <w:fldChar w:fldCharType="begin"/>
        </w:r>
        <w:r w:rsidR="00F44242">
          <w:rPr>
            <w:noProof/>
            <w:webHidden/>
          </w:rPr>
          <w:instrText xml:space="preserve"> PAGEREF _Toc439611348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F8DCD41" w14:textId="77777777" w:rsidR="00F44242" w:rsidRDefault="00342306">
      <w:pPr>
        <w:pStyle w:val="TOC4"/>
        <w:tabs>
          <w:tab w:val="left" w:pos="1540"/>
          <w:tab w:val="right" w:leader="dot" w:pos="9056"/>
        </w:tabs>
        <w:rPr>
          <w:noProof/>
          <w:sz w:val="22"/>
          <w:szCs w:val="22"/>
          <w:lang w:val="en-US" w:eastAsia="ja-JP"/>
        </w:rPr>
      </w:pPr>
      <w:hyperlink w:anchor="_Toc439611349" w:history="1">
        <w:r w:rsidR="00F44242" w:rsidRPr="008647C7">
          <w:rPr>
            <w:rStyle w:val="Hyperlink"/>
            <w:noProof/>
          </w:rPr>
          <w:t>3.2.2.7</w:t>
        </w:r>
        <w:r w:rsidR="00F44242">
          <w:rPr>
            <w:noProof/>
            <w:sz w:val="22"/>
            <w:szCs w:val="22"/>
            <w:lang w:val="en-US" w:eastAsia="ja-JP"/>
          </w:rPr>
          <w:tab/>
        </w:r>
        <w:r w:rsidR="00F44242" w:rsidRPr="008647C7">
          <w:rPr>
            <w:rStyle w:val="Hyperlink"/>
            <w:noProof/>
          </w:rPr>
          <w:t>Fungsi 7: Verifikasi Pembayaran</w:t>
        </w:r>
        <w:r w:rsidR="00F44242">
          <w:rPr>
            <w:noProof/>
            <w:webHidden/>
          </w:rPr>
          <w:tab/>
        </w:r>
        <w:r w:rsidR="00F44242">
          <w:rPr>
            <w:noProof/>
            <w:webHidden/>
          </w:rPr>
          <w:fldChar w:fldCharType="begin"/>
        </w:r>
        <w:r w:rsidR="00F44242">
          <w:rPr>
            <w:noProof/>
            <w:webHidden/>
          </w:rPr>
          <w:instrText xml:space="preserve"> PAGEREF _Toc439611349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E083829" w14:textId="77777777" w:rsidR="00F44242" w:rsidRDefault="00342306">
      <w:pPr>
        <w:pStyle w:val="TOC4"/>
        <w:tabs>
          <w:tab w:val="left" w:pos="1540"/>
          <w:tab w:val="right" w:leader="dot" w:pos="9056"/>
        </w:tabs>
        <w:rPr>
          <w:noProof/>
          <w:sz w:val="22"/>
          <w:szCs w:val="22"/>
          <w:lang w:val="en-US" w:eastAsia="ja-JP"/>
        </w:rPr>
      </w:pPr>
      <w:hyperlink w:anchor="_Toc439611350" w:history="1">
        <w:r w:rsidR="00F44242" w:rsidRPr="008647C7">
          <w:rPr>
            <w:rStyle w:val="Hyperlink"/>
            <w:noProof/>
          </w:rPr>
          <w:t>3.2.2.8</w:t>
        </w:r>
        <w:r w:rsidR="00F44242">
          <w:rPr>
            <w:noProof/>
            <w:sz w:val="22"/>
            <w:szCs w:val="22"/>
            <w:lang w:val="en-US" w:eastAsia="ja-JP"/>
          </w:rPr>
          <w:tab/>
        </w:r>
        <w:r w:rsidR="00F44242" w:rsidRPr="008647C7">
          <w:rPr>
            <w:rStyle w:val="Hyperlink"/>
            <w:noProof/>
          </w:rPr>
          <w:t>Fungsi 8: Verifikasi Pemesanan</w:t>
        </w:r>
        <w:r w:rsidR="00F44242">
          <w:rPr>
            <w:noProof/>
            <w:webHidden/>
          </w:rPr>
          <w:tab/>
        </w:r>
        <w:r w:rsidR="00F44242">
          <w:rPr>
            <w:noProof/>
            <w:webHidden/>
          </w:rPr>
          <w:fldChar w:fldCharType="begin"/>
        </w:r>
        <w:r w:rsidR="00F44242">
          <w:rPr>
            <w:noProof/>
            <w:webHidden/>
          </w:rPr>
          <w:instrText xml:space="preserve"> PAGEREF _Toc439611350 \h </w:instrText>
        </w:r>
        <w:r w:rsidR="00F44242">
          <w:rPr>
            <w:noProof/>
            <w:webHidden/>
          </w:rPr>
        </w:r>
        <w:r w:rsidR="00F44242">
          <w:rPr>
            <w:noProof/>
            <w:webHidden/>
          </w:rPr>
          <w:fldChar w:fldCharType="separate"/>
        </w:r>
        <w:r w:rsidR="00E965C2">
          <w:rPr>
            <w:noProof/>
            <w:webHidden/>
          </w:rPr>
          <w:t>25</w:t>
        </w:r>
        <w:r w:rsidR="00F44242">
          <w:rPr>
            <w:noProof/>
            <w:webHidden/>
          </w:rPr>
          <w:fldChar w:fldCharType="end"/>
        </w:r>
      </w:hyperlink>
    </w:p>
    <w:p w14:paraId="1C5F7F59" w14:textId="77777777" w:rsidR="00F44242" w:rsidRDefault="00342306">
      <w:pPr>
        <w:pStyle w:val="TOC4"/>
        <w:tabs>
          <w:tab w:val="left" w:pos="1540"/>
          <w:tab w:val="right" w:leader="dot" w:pos="9056"/>
        </w:tabs>
        <w:rPr>
          <w:noProof/>
          <w:sz w:val="22"/>
          <w:szCs w:val="22"/>
          <w:lang w:val="en-US" w:eastAsia="ja-JP"/>
        </w:rPr>
      </w:pPr>
      <w:hyperlink w:anchor="_Toc439611351" w:history="1">
        <w:r w:rsidR="00F44242" w:rsidRPr="008647C7">
          <w:rPr>
            <w:rStyle w:val="Hyperlink"/>
            <w:noProof/>
          </w:rPr>
          <w:t>3.2.2.9</w:t>
        </w:r>
        <w:r w:rsidR="00F44242">
          <w:rPr>
            <w:noProof/>
            <w:sz w:val="22"/>
            <w:szCs w:val="22"/>
            <w:lang w:val="en-US" w:eastAsia="ja-JP"/>
          </w:rPr>
          <w:tab/>
        </w:r>
        <w:r w:rsidR="00F44242" w:rsidRPr="008647C7">
          <w:rPr>
            <w:rStyle w:val="Hyperlink"/>
            <w:noProof/>
          </w:rPr>
          <w:t>Fungsi 9: Membuat Data Transaksi Kamar</w:t>
        </w:r>
        <w:r w:rsidR="00F44242">
          <w:rPr>
            <w:noProof/>
            <w:webHidden/>
          </w:rPr>
          <w:tab/>
        </w:r>
        <w:r w:rsidR="00F44242">
          <w:rPr>
            <w:noProof/>
            <w:webHidden/>
          </w:rPr>
          <w:fldChar w:fldCharType="begin"/>
        </w:r>
        <w:r w:rsidR="00F44242">
          <w:rPr>
            <w:noProof/>
            <w:webHidden/>
          </w:rPr>
          <w:instrText xml:space="preserve"> PAGEREF _Toc439611351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A535F4" w14:textId="77777777" w:rsidR="00F44242" w:rsidRDefault="00342306">
      <w:pPr>
        <w:pStyle w:val="TOC4"/>
        <w:tabs>
          <w:tab w:val="left" w:pos="1540"/>
          <w:tab w:val="right" w:leader="dot" w:pos="9056"/>
        </w:tabs>
        <w:rPr>
          <w:noProof/>
          <w:sz w:val="22"/>
          <w:szCs w:val="22"/>
          <w:lang w:val="en-US" w:eastAsia="ja-JP"/>
        </w:rPr>
      </w:pPr>
      <w:hyperlink w:anchor="_Toc439611352" w:history="1">
        <w:r w:rsidR="00F44242" w:rsidRPr="008647C7">
          <w:rPr>
            <w:rStyle w:val="Hyperlink"/>
            <w:noProof/>
          </w:rPr>
          <w:t>3.2.2.10</w:t>
        </w:r>
        <w:r w:rsidR="00F44242">
          <w:rPr>
            <w:noProof/>
            <w:sz w:val="22"/>
            <w:szCs w:val="22"/>
            <w:lang w:val="en-US" w:eastAsia="ja-JP"/>
          </w:rPr>
          <w:tab/>
        </w:r>
        <w:r w:rsidR="00F44242" w:rsidRPr="008647C7">
          <w:rPr>
            <w:rStyle w:val="Hyperlink"/>
            <w:noProof/>
          </w:rPr>
          <w:t>Fungsi 10: Mengisi Kuesioner, Kritik, dan Saran</w:t>
        </w:r>
        <w:r w:rsidR="00F44242">
          <w:rPr>
            <w:noProof/>
            <w:webHidden/>
          </w:rPr>
          <w:tab/>
        </w:r>
        <w:r w:rsidR="00F44242">
          <w:rPr>
            <w:noProof/>
            <w:webHidden/>
          </w:rPr>
          <w:fldChar w:fldCharType="begin"/>
        </w:r>
        <w:r w:rsidR="00F44242">
          <w:rPr>
            <w:noProof/>
            <w:webHidden/>
          </w:rPr>
          <w:instrText xml:space="preserve"> PAGEREF _Toc439611352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B138318" w14:textId="77777777" w:rsidR="00F44242" w:rsidRDefault="00342306">
      <w:pPr>
        <w:pStyle w:val="TOC4"/>
        <w:tabs>
          <w:tab w:val="left" w:pos="1540"/>
          <w:tab w:val="right" w:leader="dot" w:pos="9056"/>
        </w:tabs>
        <w:rPr>
          <w:noProof/>
          <w:sz w:val="22"/>
          <w:szCs w:val="22"/>
          <w:lang w:val="en-US" w:eastAsia="ja-JP"/>
        </w:rPr>
      </w:pPr>
      <w:hyperlink w:anchor="_Toc439611353" w:history="1">
        <w:r w:rsidR="00F44242" w:rsidRPr="008647C7">
          <w:rPr>
            <w:rStyle w:val="Hyperlink"/>
            <w:noProof/>
          </w:rPr>
          <w:t>3.2.2.11</w:t>
        </w:r>
        <w:r w:rsidR="00F44242">
          <w:rPr>
            <w:noProof/>
            <w:sz w:val="22"/>
            <w:szCs w:val="22"/>
            <w:lang w:val="en-US" w:eastAsia="ja-JP"/>
          </w:rPr>
          <w:tab/>
        </w:r>
        <w:r w:rsidR="00F44242" w:rsidRPr="008647C7">
          <w:rPr>
            <w:rStyle w:val="Hyperlink"/>
            <w:noProof/>
          </w:rPr>
          <w:t>Fungsi 11: Mencatat Fasilitas Tambahan</w:t>
        </w:r>
        <w:r w:rsidR="00F44242">
          <w:rPr>
            <w:noProof/>
            <w:webHidden/>
          </w:rPr>
          <w:tab/>
        </w:r>
        <w:r w:rsidR="00F44242">
          <w:rPr>
            <w:noProof/>
            <w:webHidden/>
          </w:rPr>
          <w:fldChar w:fldCharType="begin"/>
        </w:r>
        <w:r w:rsidR="00F44242">
          <w:rPr>
            <w:noProof/>
            <w:webHidden/>
          </w:rPr>
          <w:instrText xml:space="preserve"> PAGEREF _Toc439611353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990511" w14:textId="77777777" w:rsidR="00F44242" w:rsidRDefault="00342306">
      <w:pPr>
        <w:pStyle w:val="TOC4"/>
        <w:tabs>
          <w:tab w:val="left" w:pos="1540"/>
          <w:tab w:val="right" w:leader="dot" w:pos="9056"/>
        </w:tabs>
        <w:rPr>
          <w:noProof/>
          <w:sz w:val="22"/>
          <w:szCs w:val="22"/>
          <w:lang w:val="en-US" w:eastAsia="ja-JP"/>
        </w:rPr>
      </w:pPr>
      <w:hyperlink w:anchor="_Toc439611354" w:history="1">
        <w:r w:rsidR="00F44242" w:rsidRPr="008647C7">
          <w:rPr>
            <w:rStyle w:val="Hyperlink"/>
            <w:noProof/>
          </w:rPr>
          <w:t>3.2.2.12</w:t>
        </w:r>
        <w:r w:rsidR="00F44242">
          <w:rPr>
            <w:noProof/>
            <w:sz w:val="22"/>
            <w:szCs w:val="22"/>
            <w:lang w:val="en-US" w:eastAsia="ja-JP"/>
          </w:rPr>
          <w:tab/>
        </w:r>
        <w:r w:rsidR="00F44242" w:rsidRPr="008647C7">
          <w:rPr>
            <w:rStyle w:val="Hyperlink"/>
            <w:noProof/>
          </w:rPr>
          <w:t>Fungsi 12: Melayani Check Out</w:t>
        </w:r>
        <w:r w:rsidR="00F44242">
          <w:rPr>
            <w:noProof/>
            <w:webHidden/>
          </w:rPr>
          <w:tab/>
        </w:r>
        <w:r w:rsidR="00F44242">
          <w:rPr>
            <w:noProof/>
            <w:webHidden/>
          </w:rPr>
          <w:fldChar w:fldCharType="begin"/>
        </w:r>
        <w:r w:rsidR="00F44242">
          <w:rPr>
            <w:noProof/>
            <w:webHidden/>
          </w:rPr>
          <w:instrText xml:space="preserve"> PAGEREF _Toc439611354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7640C62" w14:textId="77777777" w:rsidR="00F44242" w:rsidRDefault="00342306">
      <w:pPr>
        <w:pStyle w:val="TOC4"/>
        <w:tabs>
          <w:tab w:val="left" w:pos="1540"/>
          <w:tab w:val="right" w:leader="dot" w:pos="9056"/>
        </w:tabs>
        <w:rPr>
          <w:noProof/>
          <w:sz w:val="22"/>
          <w:szCs w:val="22"/>
          <w:lang w:val="en-US" w:eastAsia="ja-JP"/>
        </w:rPr>
      </w:pPr>
      <w:hyperlink w:anchor="_Toc439611355" w:history="1">
        <w:r w:rsidR="00F44242" w:rsidRPr="008647C7">
          <w:rPr>
            <w:rStyle w:val="Hyperlink"/>
            <w:noProof/>
          </w:rPr>
          <w:t>3.2.2.13</w:t>
        </w:r>
        <w:r w:rsidR="00F44242">
          <w:rPr>
            <w:noProof/>
            <w:sz w:val="22"/>
            <w:szCs w:val="22"/>
            <w:lang w:val="en-US" w:eastAsia="ja-JP"/>
          </w:rPr>
          <w:tab/>
        </w:r>
        <w:r w:rsidR="00F44242" w:rsidRPr="008647C7">
          <w:rPr>
            <w:rStyle w:val="Hyperlink"/>
            <w:noProof/>
          </w:rPr>
          <w:t>Fungsi 13: Mengambil Data transaksi Kamar</w:t>
        </w:r>
        <w:r w:rsidR="00F44242">
          <w:rPr>
            <w:noProof/>
            <w:webHidden/>
          </w:rPr>
          <w:tab/>
        </w:r>
        <w:r w:rsidR="00F44242">
          <w:rPr>
            <w:noProof/>
            <w:webHidden/>
          </w:rPr>
          <w:fldChar w:fldCharType="begin"/>
        </w:r>
        <w:r w:rsidR="00F44242">
          <w:rPr>
            <w:noProof/>
            <w:webHidden/>
          </w:rPr>
          <w:instrText xml:space="preserve"> PAGEREF _Toc439611355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43BCFB7" w14:textId="77777777" w:rsidR="00F44242" w:rsidRDefault="00342306">
      <w:pPr>
        <w:pStyle w:val="TOC4"/>
        <w:tabs>
          <w:tab w:val="left" w:pos="1540"/>
          <w:tab w:val="right" w:leader="dot" w:pos="9056"/>
        </w:tabs>
        <w:rPr>
          <w:noProof/>
          <w:sz w:val="22"/>
          <w:szCs w:val="22"/>
          <w:lang w:val="en-US" w:eastAsia="ja-JP"/>
        </w:rPr>
      </w:pPr>
      <w:hyperlink w:anchor="_Toc439611356" w:history="1">
        <w:r w:rsidR="00F44242" w:rsidRPr="008647C7">
          <w:rPr>
            <w:rStyle w:val="Hyperlink"/>
            <w:noProof/>
          </w:rPr>
          <w:t>3.2.2.14</w:t>
        </w:r>
        <w:r w:rsidR="00F44242">
          <w:rPr>
            <w:noProof/>
            <w:sz w:val="22"/>
            <w:szCs w:val="22"/>
            <w:lang w:val="en-US" w:eastAsia="ja-JP"/>
          </w:rPr>
          <w:tab/>
        </w:r>
        <w:r w:rsidR="00F44242" w:rsidRPr="008647C7">
          <w:rPr>
            <w:rStyle w:val="Hyperlink"/>
            <w:noProof/>
          </w:rPr>
          <w:t>Fungsi 14: Menambah Detail Inventaris</w:t>
        </w:r>
        <w:r w:rsidR="00F44242">
          <w:rPr>
            <w:noProof/>
            <w:webHidden/>
          </w:rPr>
          <w:tab/>
        </w:r>
        <w:r w:rsidR="00F44242">
          <w:rPr>
            <w:noProof/>
            <w:webHidden/>
          </w:rPr>
          <w:fldChar w:fldCharType="begin"/>
        </w:r>
        <w:r w:rsidR="00F44242">
          <w:rPr>
            <w:noProof/>
            <w:webHidden/>
          </w:rPr>
          <w:instrText xml:space="preserve"> PAGEREF _Toc439611356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59C573B" w14:textId="77777777" w:rsidR="00F44242" w:rsidRDefault="00342306">
      <w:pPr>
        <w:pStyle w:val="TOC4"/>
        <w:tabs>
          <w:tab w:val="left" w:pos="1540"/>
          <w:tab w:val="right" w:leader="dot" w:pos="9056"/>
        </w:tabs>
        <w:rPr>
          <w:noProof/>
          <w:sz w:val="22"/>
          <w:szCs w:val="22"/>
          <w:lang w:val="en-US" w:eastAsia="ja-JP"/>
        </w:rPr>
      </w:pPr>
      <w:hyperlink w:anchor="_Toc439611357" w:history="1">
        <w:r w:rsidR="00F44242" w:rsidRPr="008647C7">
          <w:rPr>
            <w:rStyle w:val="Hyperlink"/>
            <w:noProof/>
          </w:rPr>
          <w:t>3.2.2.15</w:t>
        </w:r>
        <w:r w:rsidR="00F44242">
          <w:rPr>
            <w:noProof/>
            <w:sz w:val="22"/>
            <w:szCs w:val="22"/>
            <w:lang w:val="en-US" w:eastAsia="ja-JP"/>
          </w:rPr>
          <w:tab/>
        </w:r>
        <w:r w:rsidR="00F44242" w:rsidRPr="008647C7">
          <w:rPr>
            <w:rStyle w:val="Hyperlink"/>
            <w:noProof/>
          </w:rPr>
          <w:t>Fungsi 15: Mengedit Data Inventaris</w:t>
        </w:r>
        <w:r w:rsidR="00F44242">
          <w:rPr>
            <w:noProof/>
            <w:webHidden/>
          </w:rPr>
          <w:tab/>
        </w:r>
        <w:r w:rsidR="00F44242">
          <w:rPr>
            <w:noProof/>
            <w:webHidden/>
          </w:rPr>
          <w:fldChar w:fldCharType="begin"/>
        </w:r>
        <w:r w:rsidR="00F44242">
          <w:rPr>
            <w:noProof/>
            <w:webHidden/>
          </w:rPr>
          <w:instrText xml:space="preserve"> PAGEREF _Toc439611357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9CB2B4D" w14:textId="77777777" w:rsidR="00F44242" w:rsidRDefault="00342306">
      <w:pPr>
        <w:pStyle w:val="TOC4"/>
        <w:tabs>
          <w:tab w:val="left" w:pos="1540"/>
          <w:tab w:val="right" w:leader="dot" w:pos="9056"/>
        </w:tabs>
        <w:rPr>
          <w:noProof/>
          <w:sz w:val="22"/>
          <w:szCs w:val="22"/>
          <w:lang w:val="en-US" w:eastAsia="ja-JP"/>
        </w:rPr>
      </w:pPr>
      <w:hyperlink w:anchor="_Toc439611358" w:history="1">
        <w:r w:rsidR="00F44242" w:rsidRPr="008647C7">
          <w:rPr>
            <w:rStyle w:val="Hyperlink"/>
            <w:noProof/>
          </w:rPr>
          <w:t>3.2.2.16</w:t>
        </w:r>
        <w:r w:rsidR="00F44242">
          <w:rPr>
            <w:noProof/>
            <w:sz w:val="22"/>
            <w:szCs w:val="22"/>
            <w:lang w:val="en-US" w:eastAsia="ja-JP"/>
          </w:rPr>
          <w:tab/>
        </w:r>
        <w:r w:rsidR="00F44242" w:rsidRPr="008647C7">
          <w:rPr>
            <w:rStyle w:val="Hyperlink"/>
            <w:noProof/>
          </w:rPr>
          <w:t>Fungsi 16 : Melihat Detail Inventaris</w:t>
        </w:r>
        <w:r w:rsidR="00F44242">
          <w:rPr>
            <w:noProof/>
            <w:webHidden/>
          </w:rPr>
          <w:tab/>
        </w:r>
        <w:r w:rsidR="00F44242">
          <w:rPr>
            <w:noProof/>
            <w:webHidden/>
          </w:rPr>
          <w:fldChar w:fldCharType="begin"/>
        </w:r>
        <w:r w:rsidR="00F44242">
          <w:rPr>
            <w:noProof/>
            <w:webHidden/>
          </w:rPr>
          <w:instrText xml:space="preserve"> PAGEREF _Toc439611358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2492402" w14:textId="77777777" w:rsidR="00F44242" w:rsidRDefault="00342306">
      <w:pPr>
        <w:pStyle w:val="TOC4"/>
        <w:tabs>
          <w:tab w:val="left" w:pos="1540"/>
          <w:tab w:val="right" w:leader="dot" w:pos="9056"/>
        </w:tabs>
        <w:rPr>
          <w:noProof/>
          <w:sz w:val="22"/>
          <w:szCs w:val="22"/>
          <w:lang w:val="en-US" w:eastAsia="ja-JP"/>
        </w:rPr>
      </w:pPr>
      <w:hyperlink w:anchor="_Toc439611359" w:history="1">
        <w:r w:rsidR="00F44242" w:rsidRPr="008647C7">
          <w:rPr>
            <w:rStyle w:val="Hyperlink"/>
            <w:noProof/>
          </w:rPr>
          <w:t>3.2.2.17</w:t>
        </w:r>
        <w:r w:rsidR="00F44242">
          <w:rPr>
            <w:noProof/>
            <w:sz w:val="22"/>
            <w:szCs w:val="22"/>
            <w:lang w:val="en-US" w:eastAsia="ja-JP"/>
          </w:rPr>
          <w:tab/>
        </w:r>
        <w:r w:rsidR="00F44242" w:rsidRPr="008647C7">
          <w:rPr>
            <w:rStyle w:val="Hyperlink"/>
            <w:noProof/>
          </w:rPr>
          <w:t>Fungsi 17 : Menambah Akun Pegawai</w:t>
        </w:r>
        <w:r w:rsidR="00F44242">
          <w:rPr>
            <w:noProof/>
            <w:webHidden/>
          </w:rPr>
          <w:tab/>
        </w:r>
        <w:r w:rsidR="00F44242">
          <w:rPr>
            <w:noProof/>
            <w:webHidden/>
          </w:rPr>
          <w:fldChar w:fldCharType="begin"/>
        </w:r>
        <w:r w:rsidR="00F44242">
          <w:rPr>
            <w:noProof/>
            <w:webHidden/>
          </w:rPr>
          <w:instrText xml:space="preserve"> PAGEREF _Toc439611359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AF71E18" w14:textId="77777777" w:rsidR="00F44242" w:rsidRDefault="00342306">
      <w:pPr>
        <w:pStyle w:val="TOC4"/>
        <w:tabs>
          <w:tab w:val="left" w:pos="1540"/>
          <w:tab w:val="right" w:leader="dot" w:pos="9056"/>
        </w:tabs>
        <w:rPr>
          <w:noProof/>
          <w:sz w:val="22"/>
          <w:szCs w:val="22"/>
          <w:lang w:val="en-US" w:eastAsia="ja-JP"/>
        </w:rPr>
      </w:pPr>
      <w:hyperlink w:anchor="_Toc439611360" w:history="1">
        <w:r w:rsidR="00F44242" w:rsidRPr="008647C7">
          <w:rPr>
            <w:rStyle w:val="Hyperlink"/>
            <w:noProof/>
          </w:rPr>
          <w:t>3.2.2.18</w:t>
        </w:r>
        <w:r w:rsidR="00F44242">
          <w:rPr>
            <w:noProof/>
            <w:sz w:val="22"/>
            <w:szCs w:val="22"/>
            <w:lang w:val="en-US" w:eastAsia="ja-JP"/>
          </w:rPr>
          <w:tab/>
        </w:r>
        <w:r w:rsidR="00F44242" w:rsidRPr="008647C7">
          <w:rPr>
            <w:rStyle w:val="Hyperlink"/>
            <w:noProof/>
          </w:rPr>
          <w:t>Fungsi 18 : Mengedit Akun Pegawai</w:t>
        </w:r>
        <w:r w:rsidR="00F44242">
          <w:rPr>
            <w:noProof/>
            <w:webHidden/>
          </w:rPr>
          <w:tab/>
        </w:r>
        <w:r w:rsidR="00F44242">
          <w:rPr>
            <w:noProof/>
            <w:webHidden/>
          </w:rPr>
          <w:fldChar w:fldCharType="begin"/>
        </w:r>
        <w:r w:rsidR="00F44242">
          <w:rPr>
            <w:noProof/>
            <w:webHidden/>
          </w:rPr>
          <w:instrText xml:space="preserve"> PAGEREF _Toc439611360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54A4F7F" w14:textId="77777777" w:rsidR="00F44242" w:rsidRDefault="00342306">
      <w:pPr>
        <w:pStyle w:val="TOC4"/>
        <w:tabs>
          <w:tab w:val="left" w:pos="1540"/>
          <w:tab w:val="right" w:leader="dot" w:pos="9056"/>
        </w:tabs>
        <w:rPr>
          <w:noProof/>
          <w:sz w:val="22"/>
          <w:szCs w:val="22"/>
          <w:lang w:val="en-US" w:eastAsia="ja-JP"/>
        </w:rPr>
      </w:pPr>
      <w:hyperlink w:anchor="_Toc439611361" w:history="1">
        <w:r w:rsidR="00F44242" w:rsidRPr="008647C7">
          <w:rPr>
            <w:rStyle w:val="Hyperlink"/>
            <w:noProof/>
          </w:rPr>
          <w:t>3.2.2.19</w:t>
        </w:r>
        <w:r w:rsidR="00F44242">
          <w:rPr>
            <w:noProof/>
            <w:sz w:val="22"/>
            <w:szCs w:val="22"/>
            <w:lang w:val="en-US" w:eastAsia="ja-JP"/>
          </w:rPr>
          <w:tab/>
        </w:r>
        <w:r w:rsidR="00F44242" w:rsidRPr="008647C7">
          <w:rPr>
            <w:rStyle w:val="Hyperlink"/>
            <w:noProof/>
          </w:rPr>
          <w:t>Fungsi 19 : Menghapus Akun Pegawai</w:t>
        </w:r>
        <w:r w:rsidR="00F44242">
          <w:rPr>
            <w:noProof/>
            <w:webHidden/>
          </w:rPr>
          <w:tab/>
        </w:r>
        <w:r w:rsidR="00F44242">
          <w:rPr>
            <w:noProof/>
            <w:webHidden/>
          </w:rPr>
          <w:fldChar w:fldCharType="begin"/>
        </w:r>
        <w:r w:rsidR="00F44242">
          <w:rPr>
            <w:noProof/>
            <w:webHidden/>
          </w:rPr>
          <w:instrText xml:space="preserve"> PAGEREF _Toc439611361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ED87E47" w14:textId="77777777" w:rsidR="00F44242" w:rsidRDefault="00342306">
      <w:pPr>
        <w:pStyle w:val="TOC4"/>
        <w:tabs>
          <w:tab w:val="left" w:pos="1540"/>
          <w:tab w:val="right" w:leader="dot" w:pos="9056"/>
        </w:tabs>
        <w:rPr>
          <w:noProof/>
          <w:sz w:val="22"/>
          <w:szCs w:val="22"/>
          <w:lang w:val="en-US" w:eastAsia="ja-JP"/>
        </w:rPr>
      </w:pPr>
      <w:hyperlink w:anchor="_Toc439611362" w:history="1">
        <w:r w:rsidR="00F44242" w:rsidRPr="008647C7">
          <w:rPr>
            <w:rStyle w:val="Hyperlink"/>
            <w:noProof/>
          </w:rPr>
          <w:t>3.2.2.20</w:t>
        </w:r>
        <w:r w:rsidR="00F44242">
          <w:rPr>
            <w:noProof/>
            <w:sz w:val="22"/>
            <w:szCs w:val="22"/>
            <w:lang w:val="en-US" w:eastAsia="ja-JP"/>
          </w:rPr>
          <w:tab/>
        </w:r>
        <w:r w:rsidR="00F44242" w:rsidRPr="008647C7">
          <w:rPr>
            <w:rStyle w:val="Hyperlink"/>
            <w:noProof/>
          </w:rPr>
          <w:t>Fungsi 20 : Melihat Historis Transaksi</w:t>
        </w:r>
        <w:r w:rsidR="00F44242">
          <w:rPr>
            <w:noProof/>
            <w:webHidden/>
          </w:rPr>
          <w:tab/>
        </w:r>
        <w:r w:rsidR="00F44242">
          <w:rPr>
            <w:noProof/>
            <w:webHidden/>
          </w:rPr>
          <w:fldChar w:fldCharType="begin"/>
        </w:r>
        <w:r w:rsidR="00F44242">
          <w:rPr>
            <w:noProof/>
            <w:webHidden/>
          </w:rPr>
          <w:instrText xml:space="preserve"> PAGEREF _Toc439611362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27113AE" w14:textId="77777777" w:rsidR="00F44242" w:rsidRDefault="00342306">
      <w:pPr>
        <w:pStyle w:val="TOC4"/>
        <w:tabs>
          <w:tab w:val="left" w:pos="1540"/>
          <w:tab w:val="right" w:leader="dot" w:pos="9056"/>
        </w:tabs>
        <w:rPr>
          <w:noProof/>
          <w:sz w:val="22"/>
          <w:szCs w:val="22"/>
          <w:lang w:val="en-US" w:eastAsia="ja-JP"/>
        </w:rPr>
      </w:pPr>
      <w:hyperlink w:anchor="_Toc439611363" w:history="1">
        <w:r w:rsidR="00F44242" w:rsidRPr="008647C7">
          <w:rPr>
            <w:rStyle w:val="Hyperlink"/>
            <w:noProof/>
          </w:rPr>
          <w:t>3.2.2.21</w:t>
        </w:r>
        <w:r w:rsidR="00F44242">
          <w:rPr>
            <w:noProof/>
            <w:sz w:val="22"/>
            <w:szCs w:val="22"/>
            <w:lang w:val="en-US" w:eastAsia="ja-JP"/>
          </w:rPr>
          <w:tab/>
        </w:r>
        <w:r w:rsidR="00F44242" w:rsidRPr="008647C7">
          <w:rPr>
            <w:rStyle w:val="Hyperlink"/>
            <w:noProof/>
          </w:rPr>
          <w:t>Fungsi 21 : Melihat Pendapatan Transaksi</w:t>
        </w:r>
        <w:r w:rsidR="00F44242">
          <w:rPr>
            <w:noProof/>
            <w:webHidden/>
          </w:rPr>
          <w:tab/>
        </w:r>
        <w:r w:rsidR="00F44242">
          <w:rPr>
            <w:noProof/>
            <w:webHidden/>
          </w:rPr>
          <w:fldChar w:fldCharType="begin"/>
        </w:r>
        <w:r w:rsidR="00F44242">
          <w:rPr>
            <w:noProof/>
            <w:webHidden/>
          </w:rPr>
          <w:instrText xml:space="preserve"> PAGEREF _Toc439611363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70CC24A" w14:textId="77777777" w:rsidR="00F44242" w:rsidRDefault="00342306">
      <w:pPr>
        <w:pStyle w:val="TOC4"/>
        <w:tabs>
          <w:tab w:val="left" w:pos="1540"/>
          <w:tab w:val="right" w:leader="dot" w:pos="9056"/>
        </w:tabs>
        <w:rPr>
          <w:noProof/>
          <w:sz w:val="22"/>
          <w:szCs w:val="22"/>
          <w:lang w:val="en-US" w:eastAsia="ja-JP"/>
        </w:rPr>
      </w:pPr>
      <w:hyperlink w:anchor="_Toc439611364" w:history="1">
        <w:r w:rsidR="00F44242" w:rsidRPr="008647C7">
          <w:rPr>
            <w:rStyle w:val="Hyperlink"/>
            <w:noProof/>
          </w:rPr>
          <w:t>3.2.2.22</w:t>
        </w:r>
        <w:r w:rsidR="00F44242">
          <w:rPr>
            <w:noProof/>
            <w:sz w:val="22"/>
            <w:szCs w:val="22"/>
            <w:lang w:val="en-US" w:eastAsia="ja-JP"/>
          </w:rPr>
          <w:tab/>
        </w:r>
        <w:r w:rsidR="00F44242" w:rsidRPr="008647C7">
          <w:rPr>
            <w:rStyle w:val="Hyperlink"/>
            <w:noProof/>
          </w:rPr>
          <w:t>Fungsi 22 : Melihat Hasil Kuesioner</w:t>
        </w:r>
        <w:r w:rsidR="00F44242">
          <w:rPr>
            <w:noProof/>
            <w:webHidden/>
          </w:rPr>
          <w:tab/>
        </w:r>
        <w:r w:rsidR="00F44242">
          <w:rPr>
            <w:noProof/>
            <w:webHidden/>
          </w:rPr>
          <w:fldChar w:fldCharType="begin"/>
        </w:r>
        <w:r w:rsidR="00F44242">
          <w:rPr>
            <w:noProof/>
            <w:webHidden/>
          </w:rPr>
          <w:instrText xml:space="preserve"> PAGEREF _Toc439611364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F86870B" w14:textId="77777777" w:rsidR="00F44242" w:rsidRDefault="00342306">
      <w:pPr>
        <w:pStyle w:val="TOC4"/>
        <w:tabs>
          <w:tab w:val="left" w:pos="1540"/>
          <w:tab w:val="right" w:leader="dot" w:pos="9056"/>
        </w:tabs>
        <w:rPr>
          <w:noProof/>
          <w:sz w:val="22"/>
          <w:szCs w:val="22"/>
          <w:lang w:val="en-US" w:eastAsia="ja-JP"/>
        </w:rPr>
      </w:pPr>
      <w:hyperlink w:anchor="_Toc439611365" w:history="1">
        <w:r w:rsidR="00F44242" w:rsidRPr="008647C7">
          <w:rPr>
            <w:rStyle w:val="Hyperlink"/>
            <w:noProof/>
          </w:rPr>
          <w:t>3.2.2.23</w:t>
        </w:r>
        <w:r w:rsidR="00F44242">
          <w:rPr>
            <w:noProof/>
            <w:sz w:val="22"/>
            <w:szCs w:val="22"/>
            <w:lang w:val="en-US" w:eastAsia="ja-JP"/>
          </w:rPr>
          <w:tab/>
        </w:r>
        <w:r w:rsidR="00F44242" w:rsidRPr="008647C7">
          <w:rPr>
            <w:rStyle w:val="Hyperlink"/>
            <w:noProof/>
          </w:rPr>
          <w:t>Fungsi 23: Mengambil Data Fasilitas Tambahan</w:t>
        </w:r>
        <w:r w:rsidR="00F44242">
          <w:rPr>
            <w:noProof/>
            <w:webHidden/>
          </w:rPr>
          <w:tab/>
        </w:r>
        <w:r w:rsidR="00F44242">
          <w:rPr>
            <w:noProof/>
            <w:webHidden/>
          </w:rPr>
          <w:fldChar w:fldCharType="begin"/>
        </w:r>
        <w:r w:rsidR="00F44242">
          <w:rPr>
            <w:noProof/>
            <w:webHidden/>
          </w:rPr>
          <w:instrText xml:space="preserve"> PAGEREF _Toc439611365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F79BFF" w14:textId="77777777" w:rsidR="00F44242" w:rsidRDefault="00342306">
      <w:pPr>
        <w:pStyle w:val="TOC2"/>
        <w:tabs>
          <w:tab w:val="left" w:pos="880"/>
          <w:tab w:val="right" w:leader="dot" w:pos="9056"/>
        </w:tabs>
        <w:rPr>
          <w:noProof/>
          <w:sz w:val="22"/>
          <w:szCs w:val="22"/>
          <w:lang w:val="en-US" w:eastAsia="ja-JP"/>
        </w:rPr>
      </w:pPr>
      <w:hyperlink w:anchor="_Toc439611366" w:history="1">
        <w:r w:rsidR="00F44242" w:rsidRPr="008647C7">
          <w:rPr>
            <w:rStyle w:val="Hyperlink"/>
            <w:noProof/>
          </w:rPr>
          <w:t>3.3</w:t>
        </w:r>
        <w:r w:rsidR="00F44242">
          <w:rPr>
            <w:noProof/>
            <w:sz w:val="22"/>
            <w:szCs w:val="22"/>
            <w:lang w:val="en-US" w:eastAsia="ja-JP"/>
          </w:rPr>
          <w:tab/>
        </w:r>
        <w:r w:rsidR="00F44242" w:rsidRPr="008647C7">
          <w:rPr>
            <w:rStyle w:val="Hyperlink"/>
            <w:noProof/>
          </w:rPr>
          <w:t>Deskripsi Kelas-kelas</w:t>
        </w:r>
        <w:r w:rsidR="00F44242">
          <w:rPr>
            <w:noProof/>
            <w:webHidden/>
          </w:rPr>
          <w:tab/>
        </w:r>
        <w:r w:rsidR="00F44242">
          <w:rPr>
            <w:noProof/>
            <w:webHidden/>
          </w:rPr>
          <w:fldChar w:fldCharType="begin"/>
        </w:r>
        <w:r w:rsidR="00F44242">
          <w:rPr>
            <w:noProof/>
            <w:webHidden/>
          </w:rPr>
          <w:instrText xml:space="preserve"> PAGEREF _Toc439611366 \h </w:instrText>
        </w:r>
        <w:r w:rsidR="00F44242">
          <w:rPr>
            <w:noProof/>
            <w:webHidden/>
          </w:rPr>
        </w:r>
        <w:r w:rsidR="00F44242">
          <w:rPr>
            <w:noProof/>
            <w:webHidden/>
          </w:rPr>
          <w:fldChar w:fldCharType="separate"/>
        </w:r>
        <w:r w:rsidR="00E965C2">
          <w:rPr>
            <w:noProof/>
            <w:webHidden/>
          </w:rPr>
          <w:t>23</w:t>
        </w:r>
        <w:r w:rsidR="00F44242">
          <w:rPr>
            <w:noProof/>
            <w:webHidden/>
          </w:rPr>
          <w:fldChar w:fldCharType="end"/>
        </w:r>
      </w:hyperlink>
    </w:p>
    <w:p w14:paraId="342847CD" w14:textId="77777777" w:rsidR="00F44242" w:rsidRDefault="00342306">
      <w:pPr>
        <w:pStyle w:val="TOC3"/>
        <w:tabs>
          <w:tab w:val="left" w:pos="1320"/>
          <w:tab w:val="right" w:leader="dot" w:pos="9056"/>
        </w:tabs>
        <w:rPr>
          <w:noProof/>
          <w:sz w:val="22"/>
          <w:szCs w:val="22"/>
          <w:lang w:val="en-US" w:eastAsia="ja-JP"/>
        </w:rPr>
      </w:pPr>
      <w:hyperlink w:anchor="_Toc439611367" w:history="1">
        <w:r w:rsidR="00F44242" w:rsidRPr="008647C7">
          <w:rPr>
            <w:rStyle w:val="Hyperlink"/>
            <w:noProof/>
          </w:rPr>
          <w:t>3.3.1</w:t>
        </w:r>
        <w:r w:rsidR="00F44242">
          <w:rPr>
            <w:noProof/>
            <w:sz w:val="22"/>
            <w:szCs w:val="22"/>
            <w:lang w:val="en-US" w:eastAsia="ja-JP"/>
          </w:rPr>
          <w:tab/>
        </w:r>
        <w:r w:rsidR="00F44242" w:rsidRPr="008647C7">
          <w:rPr>
            <w:rStyle w:val="Hyperlink"/>
            <w:noProof/>
          </w:rPr>
          <w:t>Diagram Kelas</w:t>
        </w:r>
        <w:r w:rsidR="00F44242">
          <w:rPr>
            <w:noProof/>
            <w:webHidden/>
          </w:rPr>
          <w:tab/>
        </w:r>
        <w:r w:rsidR="00F44242">
          <w:rPr>
            <w:noProof/>
            <w:webHidden/>
          </w:rPr>
          <w:fldChar w:fldCharType="begin"/>
        </w:r>
        <w:r w:rsidR="00F44242">
          <w:rPr>
            <w:noProof/>
            <w:webHidden/>
          </w:rPr>
          <w:instrText xml:space="preserve"> PAGEREF _Toc439611367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085745DD" w14:textId="77777777" w:rsidR="00F44242" w:rsidRDefault="00342306">
      <w:pPr>
        <w:pStyle w:val="TOC1"/>
        <w:rPr>
          <w:noProof/>
          <w:sz w:val="22"/>
          <w:szCs w:val="22"/>
          <w:lang w:val="en-US" w:eastAsia="ja-JP"/>
        </w:rPr>
      </w:pPr>
      <w:hyperlink w:anchor="_Toc439611368" w:history="1">
        <w:r w:rsidR="00F44242" w:rsidRPr="008647C7">
          <w:rPr>
            <w:rStyle w:val="Hyperlink"/>
            <w:noProof/>
          </w:rPr>
          <w:t>4</w:t>
        </w:r>
        <w:r w:rsidR="00F44242">
          <w:rPr>
            <w:noProof/>
            <w:sz w:val="22"/>
            <w:szCs w:val="22"/>
            <w:lang w:val="en-US" w:eastAsia="ja-JP"/>
          </w:rPr>
          <w:tab/>
        </w:r>
        <w:r w:rsidR="00F44242" w:rsidRPr="008647C7">
          <w:rPr>
            <w:rStyle w:val="Hyperlink"/>
            <w:noProof/>
          </w:rPr>
          <w:t>Data Flow Diagram</w:t>
        </w:r>
        <w:r w:rsidR="00F44242">
          <w:rPr>
            <w:noProof/>
            <w:webHidden/>
          </w:rPr>
          <w:tab/>
        </w:r>
        <w:r w:rsidR="00F44242">
          <w:rPr>
            <w:noProof/>
            <w:webHidden/>
          </w:rPr>
          <w:fldChar w:fldCharType="begin"/>
        </w:r>
        <w:r w:rsidR="00F44242">
          <w:rPr>
            <w:noProof/>
            <w:webHidden/>
          </w:rPr>
          <w:instrText xml:space="preserve"> PAGEREF _Toc439611368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71FE037" w14:textId="77777777" w:rsidR="00B747E9" w:rsidRPr="00360E96" w:rsidRDefault="00C95F80" w:rsidP="00896579">
      <w:pPr>
        <w:ind w:left="200"/>
        <w:rPr>
          <w:lang w:val="es-ES"/>
        </w:rPr>
      </w:pPr>
      <w:r>
        <w:fldChar w:fldCharType="end"/>
      </w:r>
    </w:p>
    <w:p w14:paraId="3CE968E9" w14:textId="77777777" w:rsidR="00B747E9" w:rsidRPr="00360E96" w:rsidRDefault="00B747E9" w:rsidP="00B747E9">
      <w:pPr>
        <w:rPr>
          <w:lang w:val="es-ES"/>
        </w:rPr>
      </w:pPr>
    </w:p>
    <w:p w14:paraId="616A7EB2" w14:textId="77777777" w:rsidR="00F43C39" w:rsidRDefault="00890976" w:rsidP="00B0119A">
      <w:pPr>
        <w:pStyle w:val="Title"/>
        <w:outlineLvl w:val="0"/>
      </w:pPr>
      <w:r w:rsidRPr="48F3073F">
        <w:rPr>
          <w:lang w:val="es-ES"/>
        </w:rPr>
        <w:br w:type="page"/>
      </w:r>
      <w:r w:rsidR="48F3073F">
        <w:lastRenderedPageBreak/>
        <w:t xml:space="preserve">Daftar </w:t>
      </w:r>
      <w:r w:rsidR="48F3073F" w:rsidRPr="48F3073F">
        <w:t>Tabel</w:t>
      </w:r>
    </w:p>
    <w:p w14:paraId="4D8B5A84" w14:textId="77777777" w:rsidR="00F44242" w:rsidRDefault="00F43C39">
      <w:pPr>
        <w:pStyle w:val="TableofFigures"/>
        <w:tabs>
          <w:tab w:val="right" w:leader="dot" w:pos="9056"/>
        </w:tabs>
        <w:rPr>
          <w:noProof/>
          <w:sz w:val="22"/>
          <w:szCs w:val="22"/>
          <w:lang w:val="en-US" w:eastAsia="ja-JP"/>
        </w:rPr>
      </w:pPr>
      <w:r>
        <w:fldChar w:fldCharType="begin"/>
      </w:r>
      <w:r>
        <w:instrText xml:space="preserve"> TOC \h \z \c "Tabel" </w:instrText>
      </w:r>
      <w:r>
        <w:fldChar w:fldCharType="separate"/>
      </w:r>
      <w:hyperlink w:anchor="_Toc439611369" w:history="1">
        <w:r w:rsidR="00F44242" w:rsidRPr="003C38AC">
          <w:rPr>
            <w:rStyle w:val="Hyperlink"/>
            <w:noProof/>
          </w:rPr>
          <w:t>Tabel 1</w:t>
        </w:r>
        <w:r w:rsidR="00F44242" w:rsidRPr="003C38AC">
          <w:rPr>
            <w:rStyle w:val="Hyperlink"/>
            <w:noProof/>
            <w:lang w:val="en-US"/>
          </w:rPr>
          <w:t xml:space="preserve"> Aturan Penomoran</w:t>
        </w:r>
        <w:r w:rsidR="00F44242">
          <w:rPr>
            <w:noProof/>
            <w:webHidden/>
          </w:rPr>
          <w:tab/>
        </w:r>
        <w:r w:rsidR="00F44242">
          <w:rPr>
            <w:noProof/>
            <w:webHidden/>
          </w:rPr>
          <w:fldChar w:fldCharType="begin"/>
        </w:r>
        <w:r w:rsidR="00F44242">
          <w:rPr>
            <w:noProof/>
            <w:webHidden/>
          </w:rPr>
          <w:instrText xml:space="preserve"> PAGEREF _Toc439611369 \h </w:instrText>
        </w:r>
        <w:r w:rsidR="00F44242">
          <w:rPr>
            <w:noProof/>
            <w:webHidden/>
          </w:rPr>
        </w:r>
        <w:r w:rsidR="00F44242">
          <w:rPr>
            <w:noProof/>
            <w:webHidden/>
          </w:rPr>
          <w:fldChar w:fldCharType="separate"/>
        </w:r>
        <w:r w:rsidR="00E965C2">
          <w:rPr>
            <w:noProof/>
            <w:webHidden/>
          </w:rPr>
          <w:t>8</w:t>
        </w:r>
        <w:r w:rsidR="00F44242">
          <w:rPr>
            <w:noProof/>
            <w:webHidden/>
          </w:rPr>
          <w:fldChar w:fldCharType="end"/>
        </w:r>
      </w:hyperlink>
    </w:p>
    <w:p w14:paraId="761C4A59" w14:textId="77777777" w:rsidR="00F44242" w:rsidRDefault="00342306">
      <w:pPr>
        <w:pStyle w:val="TableofFigures"/>
        <w:tabs>
          <w:tab w:val="right" w:leader="dot" w:pos="9056"/>
        </w:tabs>
        <w:rPr>
          <w:noProof/>
          <w:sz w:val="22"/>
          <w:szCs w:val="22"/>
          <w:lang w:val="en-US" w:eastAsia="ja-JP"/>
        </w:rPr>
      </w:pPr>
      <w:hyperlink w:anchor="_Toc439611370" w:history="1">
        <w:r w:rsidR="00F44242" w:rsidRPr="003C38AC">
          <w:rPr>
            <w:rStyle w:val="Hyperlink"/>
            <w:noProof/>
          </w:rPr>
          <w:t>Tabel 2</w:t>
        </w:r>
        <w:r w:rsidR="00F44242" w:rsidRPr="003C38AC">
          <w:rPr>
            <w:rStyle w:val="Hyperlink"/>
            <w:noProof/>
            <w:lang w:val="en-US"/>
          </w:rPr>
          <w:t xml:space="preserve"> Karakteristik pengguna</w:t>
        </w:r>
        <w:r w:rsidR="00F44242">
          <w:rPr>
            <w:noProof/>
            <w:webHidden/>
          </w:rPr>
          <w:tab/>
        </w:r>
        <w:r w:rsidR="00F44242">
          <w:rPr>
            <w:noProof/>
            <w:webHidden/>
          </w:rPr>
          <w:fldChar w:fldCharType="begin"/>
        </w:r>
        <w:r w:rsidR="00F44242">
          <w:rPr>
            <w:noProof/>
            <w:webHidden/>
          </w:rPr>
          <w:instrText xml:space="preserve"> PAGEREF _Toc439611370 \h </w:instrText>
        </w:r>
        <w:r w:rsidR="00F44242">
          <w:rPr>
            <w:noProof/>
            <w:webHidden/>
          </w:rPr>
        </w:r>
        <w:r w:rsidR="00F44242">
          <w:rPr>
            <w:noProof/>
            <w:webHidden/>
          </w:rPr>
          <w:fldChar w:fldCharType="separate"/>
        </w:r>
        <w:r w:rsidR="00E965C2">
          <w:rPr>
            <w:noProof/>
            <w:webHidden/>
          </w:rPr>
          <w:t>10</w:t>
        </w:r>
        <w:r w:rsidR="00F44242">
          <w:rPr>
            <w:noProof/>
            <w:webHidden/>
          </w:rPr>
          <w:fldChar w:fldCharType="end"/>
        </w:r>
      </w:hyperlink>
    </w:p>
    <w:p w14:paraId="365D34B7" w14:textId="77777777" w:rsidR="00F44242" w:rsidRDefault="00342306">
      <w:pPr>
        <w:pStyle w:val="TableofFigures"/>
        <w:tabs>
          <w:tab w:val="right" w:leader="dot" w:pos="9056"/>
        </w:tabs>
        <w:rPr>
          <w:noProof/>
          <w:sz w:val="22"/>
          <w:szCs w:val="22"/>
          <w:lang w:val="en-US" w:eastAsia="ja-JP"/>
        </w:rPr>
      </w:pPr>
      <w:hyperlink w:anchor="_Toc439611371" w:history="1">
        <w:r w:rsidR="00F44242" w:rsidRPr="003C38AC">
          <w:rPr>
            <w:rStyle w:val="Hyperlink"/>
            <w:noProof/>
          </w:rPr>
          <w:t>Tabel 3</w:t>
        </w:r>
        <w:r w:rsidR="00F44242" w:rsidRPr="003C38AC">
          <w:rPr>
            <w:rStyle w:val="Hyperlink"/>
            <w:noProof/>
            <w:lang w:val="en-US"/>
          </w:rPr>
          <w:t xml:space="preserve"> Menambah kuota kamar</w:t>
        </w:r>
        <w:r w:rsidR="00F44242">
          <w:rPr>
            <w:noProof/>
            <w:webHidden/>
          </w:rPr>
          <w:tab/>
        </w:r>
        <w:r w:rsidR="00F44242">
          <w:rPr>
            <w:noProof/>
            <w:webHidden/>
          </w:rPr>
          <w:fldChar w:fldCharType="begin"/>
        </w:r>
        <w:r w:rsidR="00F44242">
          <w:rPr>
            <w:noProof/>
            <w:webHidden/>
          </w:rPr>
          <w:instrText xml:space="preserve"> PAGEREF _Toc439611371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30BC180A" w14:textId="77777777" w:rsidR="00F44242" w:rsidRDefault="00342306">
      <w:pPr>
        <w:pStyle w:val="TableofFigures"/>
        <w:tabs>
          <w:tab w:val="right" w:leader="dot" w:pos="9056"/>
        </w:tabs>
        <w:rPr>
          <w:noProof/>
          <w:sz w:val="22"/>
          <w:szCs w:val="22"/>
          <w:lang w:val="en-US" w:eastAsia="ja-JP"/>
        </w:rPr>
      </w:pPr>
      <w:hyperlink w:anchor="_Toc439611372" w:history="1">
        <w:r w:rsidR="00F44242" w:rsidRPr="003C38AC">
          <w:rPr>
            <w:rStyle w:val="Hyperlink"/>
            <w:noProof/>
          </w:rPr>
          <w:t>Tabel 4</w:t>
        </w:r>
        <w:r w:rsidR="00F44242" w:rsidRPr="003C38AC">
          <w:rPr>
            <w:rStyle w:val="Hyperlink"/>
            <w:noProof/>
            <w:lang w:val="en-US"/>
          </w:rPr>
          <w:t xml:space="preserve"> Mengurangi kuota kamar</w:t>
        </w:r>
        <w:r w:rsidR="00F44242">
          <w:rPr>
            <w:noProof/>
            <w:webHidden/>
          </w:rPr>
          <w:tab/>
        </w:r>
        <w:r w:rsidR="00F44242">
          <w:rPr>
            <w:noProof/>
            <w:webHidden/>
          </w:rPr>
          <w:fldChar w:fldCharType="begin"/>
        </w:r>
        <w:r w:rsidR="00F44242">
          <w:rPr>
            <w:noProof/>
            <w:webHidden/>
          </w:rPr>
          <w:instrText xml:space="preserve"> PAGEREF _Toc439611372 \h </w:instrText>
        </w:r>
        <w:r w:rsidR="00F44242">
          <w:rPr>
            <w:noProof/>
            <w:webHidden/>
          </w:rPr>
        </w:r>
        <w:r w:rsidR="00F44242">
          <w:rPr>
            <w:noProof/>
            <w:webHidden/>
          </w:rPr>
          <w:fldChar w:fldCharType="separate"/>
        </w:r>
        <w:r w:rsidR="00E965C2">
          <w:rPr>
            <w:noProof/>
            <w:webHidden/>
          </w:rPr>
          <w:t>14</w:t>
        </w:r>
        <w:r w:rsidR="00F44242">
          <w:rPr>
            <w:noProof/>
            <w:webHidden/>
          </w:rPr>
          <w:fldChar w:fldCharType="end"/>
        </w:r>
      </w:hyperlink>
    </w:p>
    <w:p w14:paraId="3AF2FD04" w14:textId="77777777" w:rsidR="00F44242" w:rsidRDefault="00342306">
      <w:pPr>
        <w:pStyle w:val="TableofFigures"/>
        <w:tabs>
          <w:tab w:val="right" w:leader="dot" w:pos="9056"/>
        </w:tabs>
        <w:rPr>
          <w:noProof/>
          <w:sz w:val="22"/>
          <w:szCs w:val="22"/>
          <w:lang w:val="en-US" w:eastAsia="ja-JP"/>
        </w:rPr>
      </w:pPr>
      <w:hyperlink w:anchor="_Toc439611373" w:history="1">
        <w:r w:rsidR="00F44242" w:rsidRPr="003C38AC">
          <w:rPr>
            <w:rStyle w:val="Hyperlink"/>
            <w:noProof/>
          </w:rPr>
          <w:t>Tabel 5</w:t>
        </w:r>
        <w:r w:rsidR="00F44242" w:rsidRPr="003C38AC">
          <w:rPr>
            <w:rStyle w:val="Hyperlink"/>
            <w:noProof/>
            <w:lang w:val="en-US"/>
          </w:rPr>
          <w:t xml:space="preserve"> Melihat kamar kosong</w:t>
        </w:r>
        <w:r w:rsidR="00F44242">
          <w:rPr>
            <w:noProof/>
            <w:webHidden/>
          </w:rPr>
          <w:tab/>
        </w:r>
        <w:r w:rsidR="00F44242">
          <w:rPr>
            <w:noProof/>
            <w:webHidden/>
          </w:rPr>
          <w:fldChar w:fldCharType="begin"/>
        </w:r>
        <w:r w:rsidR="00F44242">
          <w:rPr>
            <w:noProof/>
            <w:webHidden/>
          </w:rPr>
          <w:instrText xml:space="preserve"> PAGEREF _Toc439611373 \h </w:instrText>
        </w:r>
        <w:r w:rsidR="00F44242">
          <w:rPr>
            <w:noProof/>
            <w:webHidden/>
          </w:rPr>
        </w:r>
        <w:r w:rsidR="00F44242">
          <w:rPr>
            <w:noProof/>
            <w:webHidden/>
          </w:rPr>
          <w:fldChar w:fldCharType="separate"/>
        </w:r>
        <w:r w:rsidR="00E965C2">
          <w:rPr>
            <w:noProof/>
            <w:webHidden/>
          </w:rPr>
          <w:t>17</w:t>
        </w:r>
        <w:r w:rsidR="00F44242">
          <w:rPr>
            <w:noProof/>
            <w:webHidden/>
          </w:rPr>
          <w:fldChar w:fldCharType="end"/>
        </w:r>
      </w:hyperlink>
    </w:p>
    <w:p w14:paraId="16E163F0" w14:textId="0CBE2DC4" w:rsidR="00F44242" w:rsidRDefault="00342306">
      <w:pPr>
        <w:pStyle w:val="TableofFigures"/>
        <w:tabs>
          <w:tab w:val="right" w:leader="dot" w:pos="9056"/>
        </w:tabs>
        <w:rPr>
          <w:noProof/>
          <w:sz w:val="22"/>
          <w:szCs w:val="22"/>
          <w:lang w:val="en-US" w:eastAsia="ja-JP"/>
        </w:rPr>
      </w:pPr>
      <w:hyperlink w:anchor="_Toc439611374" w:history="1">
        <w:r w:rsidR="00F44242" w:rsidRPr="003C38AC">
          <w:rPr>
            <w:rStyle w:val="Hyperlink"/>
            <w:noProof/>
          </w:rPr>
          <w:t>Tabel 6</w:t>
        </w:r>
        <w:r w:rsidR="00F44242" w:rsidRPr="003C38AC">
          <w:rPr>
            <w:rStyle w:val="Hyperlink"/>
            <w:noProof/>
            <w:lang w:val="en-US"/>
          </w:rPr>
          <w:t xml:space="preserve"> </w:t>
        </w:r>
        <w:r w:rsidR="009B2AA0">
          <w:rPr>
            <w:rStyle w:val="Hyperlink"/>
            <w:noProof/>
            <w:lang w:val="en-US"/>
          </w:rPr>
          <w:t>MELIHAT HISTORI TRANSAKSI</w:t>
        </w:r>
        <w:r w:rsidR="00F44242">
          <w:rPr>
            <w:noProof/>
            <w:webHidden/>
          </w:rPr>
          <w:tab/>
        </w:r>
        <w:r w:rsidR="00F44242">
          <w:rPr>
            <w:noProof/>
            <w:webHidden/>
          </w:rPr>
          <w:fldChar w:fldCharType="begin"/>
        </w:r>
        <w:r w:rsidR="00F44242">
          <w:rPr>
            <w:noProof/>
            <w:webHidden/>
          </w:rPr>
          <w:instrText xml:space="preserve"> PAGEREF _Toc439611374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FC3ADBA" w14:textId="77777777" w:rsidR="00F44242" w:rsidRDefault="00342306">
      <w:pPr>
        <w:pStyle w:val="TableofFigures"/>
        <w:tabs>
          <w:tab w:val="right" w:leader="dot" w:pos="9056"/>
        </w:tabs>
        <w:rPr>
          <w:noProof/>
          <w:sz w:val="22"/>
          <w:szCs w:val="22"/>
          <w:lang w:val="en-US" w:eastAsia="ja-JP"/>
        </w:rPr>
      </w:pPr>
      <w:hyperlink w:anchor="_Toc439611375" w:history="1">
        <w:r w:rsidR="00F44242" w:rsidRPr="003C38AC">
          <w:rPr>
            <w:rStyle w:val="Hyperlink"/>
            <w:noProof/>
          </w:rPr>
          <w:t>Tabel 7</w:t>
        </w:r>
        <w:r w:rsidR="00F44242" w:rsidRPr="003C38AC">
          <w:rPr>
            <w:rStyle w:val="Hyperlink"/>
            <w:noProof/>
            <w:lang w:val="en-US"/>
          </w:rPr>
          <w:t xml:space="preserve"> Memesan kamar online</w:t>
        </w:r>
        <w:r w:rsidR="00F44242">
          <w:rPr>
            <w:noProof/>
            <w:webHidden/>
          </w:rPr>
          <w:tab/>
        </w:r>
        <w:r w:rsidR="00F44242">
          <w:rPr>
            <w:noProof/>
            <w:webHidden/>
          </w:rPr>
          <w:fldChar w:fldCharType="begin"/>
        </w:r>
        <w:r w:rsidR="00F44242">
          <w:rPr>
            <w:noProof/>
            <w:webHidden/>
          </w:rPr>
          <w:instrText xml:space="preserve"> PAGEREF _Toc439611375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0EC939B" w14:textId="77777777" w:rsidR="00F44242" w:rsidRDefault="00342306">
      <w:pPr>
        <w:pStyle w:val="TableofFigures"/>
        <w:tabs>
          <w:tab w:val="right" w:leader="dot" w:pos="9056"/>
        </w:tabs>
        <w:rPr>
          <w:noProof/>
          <w:sz w:val="22"/>
          <w:szCs w:val="22"/>
          <w:lang w:val="en-US" w:eastAsia="ja-JP"/>
        </w:rPr>
      </w:pPr>
      <w:hyperlink w:anchor="_Toc439611376" w:history="1">
        <w:r w:rsidR="00F44242" w:rsidRPr="003C38AC">
          <w:rPr>
            <w:rStyle w:val="Hyperlink"/>
            <w:noProof/>
          </w:rPr>
          <w:t>Tabel 8</w:t>
        </w:r>
        <w:r w:rsidR="00F44242" w:rsidRPr="003C38AC">
          <w:rPr>
            <w:rStyle w:val="Hyperlink"/>
            <w:noProof/>
            <w:lang w:val="en-US"/>
          </w:rPr>
          <w:t xml:space="preserve"> Melakukan pembayaran online</w:t>
        </w:r>
        <w:r w:rsidR="00F44242">
          <w:rPr>
            <w:noProof/>
            <w:webHidden/>
          </w:rPr>
          <w:tab/>
        </w:r>
        <w:r w:rsidR="00F44242">
          <w:rPr>
            <w:noProof/>
            <w:webHidden/>
          </w:rPr>
          <w:fldChar w:fldCharType="begin"/>
        </w:r>
        <w:r w:rsidR="00F44242">
          <w:rPr>
            <w:noProof/>
            <w:webHidden/>
          </w:rPr>
          <w:instrText xml:space="preserve"> PAGEREF _Toc439611376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EE795BF" w14:textId="77777777" w:rsidR="00F44242" w:rsidRDefault="00342306">
      <w:pPr>
        <w:pStyle w:val="TableofFigures"/>
        <w:tabs>
          <w:tab w:val="right" w:leader="dot" w:pos="9056"/>
        </w:tabs>
        <w:rPr>
          <w:noProof/>
          <w:sz w:val="22"/>
          <w:szCs w:val="22"/>
          <w:lang w:val="en-US" w:eastAsia="ja-JP"/>
        </w:rPr>
      </w:pPr>
      <w:hyperlink w:anchor="_Toc439611377" w:history="1">
        <w:r w:rsidR="00F44242" w:rsidRPr="003C38AC">
          <w:rPr>
            <w:rStyle w:val="Hyperlink"/>
            <w:noProof/>
          </w:rPr>
          <w:t>Tabel 9</w:t>
        </w:r>
        <w:r w:rsidR="00F44242" w:rsidRPr="003C38AC">
          <w:rPr>
            <w:rStyle w:val="Hyperlink"/>
            <w:noProof/>
            <w:lang w:val="en-US"/>
          </w:rPr>
          <w:t xml:space="preserve"> Verivikasi pembayaran</w:t>
        </w:r>
        <w:r w:rsidR="00F44242">
          <w:rPr>
            <w:noProof/>
            <w:webHidden/>
          </w:rPr>
          <w:tab/>
        </w:r>
        <w:r w:rsidR="00F44242">
          <w:rPr>
            <w:noProof/>
            <w:webHidden/>
          </w:rPr>
          <w:fldChar w:fldCharType="begin"/>
        </w:r>
        <w:r w:rsidR="00F44242">
          <w:rPr>
            <w:noProof/>
            <w:webHidden/>
          </w:rPr>
          <w:instrText xml:space="preserve"> PAGEREF _Toc439611377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568A4B7" w14:textId="77777777" w:rsidR="00F44242" w:rsidRDefault="00342306">
      <w:pPr>
        <w:pStyle w:val="TableofFigures"/>
        <w:tabs>
          <w:tab w:val="right" w:leader="dot" w:pos="9056"/>
        </w:tabs>
        <w:rPr>
          <w:noProof/>
          <w:sz w:val="22"/>
          <w:szCs w:val="22"/>
          <w:lang w:val="en-US" w:eastAsia="ja-JP"/>
        </w:rPr>
      </w:pPr>
      <w:hyperlink w:anchor="_Toc439611378" w:history="1">
        <w:r w:rsidR="00F44242" w:rsidRPr="003C38AC">
          <w:rPr>
            <w:rStyle w:val="Hyperlink"/>
            <w:noProof/>
          </w:rPr>
          <w:t>Tabel 10</w:t>
        </w:r>
        <w:r w:rsidR="00F44242" w:rsidRPr="003C38AC">
          <w:rPr>
            <w:rStyle w:val="Hyperlink"/>
            <w:noProof/>
            <w:lang w:val="en-US"/>
          </w:rPr>
          <w:t xml:space="preserve"> Verivikasi pemesanan</w:t>
        </w:r>
        <w:r w:rsidR="00F44242">
          <w:rPr>
            <w:noProof/>
            <w:webHidden/>
          </w:rPr>
          <w:tab/>
        </w:r>
        <w:r w:rsidR="00F44242">
          <w:rPr>
            <w:noProof/>
            <w:webHidden/>
          </w:rPr>
          <w:fldChar w:fldCharType="begin"/>
        </w:r>
        <w:r w:rsidR="00F44242">
          <w:rPr>
            <w:noProof/>
            <w:webHidden/>
          </w:rPr>
          <w:instrText xml:space="preserve"> PAGEREF _Toc439611378 \h </w:instrText>
        </w:r>
        <w:r w:rsidR="00F44242">
          <w:rPr>
            <w:noProof/>
            <w:webHidden/>
          </w:rPr>
        </w:r>
        <w:r w:rsidR="00F44242">
          <w:rPr>
            <w:noProof/>
            <w:webHidden/>
          </w:rPr>
          <w:fldChar w:fldCharType="separate"/>
        </w:r>
        <w:r w:rsidR="00E965C2">
          <w:rPr>
            <w:noProof/>
            <w:webHidden/>
          </w:rPr>
          <w:t>25</w:t>
        </w:r>
        <w:r w:rsidR="00F44242">
          <w:rPr>
            <w:noProof/>
            <w:webHidden/>
          </w:rPr>
          <w:fldChar w:fldCharType="end"/>
        </w:r>
      </w:hyperlink>
    </w:p>
    <w:p w14:paraId="2A83E2A3" w14:textId="77777777" w:rsidR="00F44242" w:rsidRDefault="00342306">
      <w:pPr>
        <w:pStyle w:val="TableofFigures"/>
        <w:tabs>
          <w:tab w:val="right" w:leader="dot" w:pos="9056"/>
        </w:tabs>
        <w:rPr>
          <w:noProof/>
          <w:sz w:val="22"/>
          <w:szCs w:val="22"/>
          <w:lang w:val="en-US" w:eastAsia="ja-JP"/>
        </w:rPr>
      </w:pPr>
      <w:hyperlink w:anchor="_Toc439611379" w:history="1">
        <w:r w:rsidR="00F44242" w:rsidRPr="003C38AC">
          <w:rPr>
            <w:rStyle w:val="Hyperlink"/>
            <w:noProof/>
          </w:rPr>
          <w:t>Tabel 11</w:t>
        </w:r>
        <w:r w:rsidR="00F44242" w:rsidRPr="003C38AC">
          <w:rPr>
            <w:rStyle w:val="Hyperlink"/>
            <w:noProof/>
            <w:lang w:val="en-US"/>
          </w:rPr>
          <w:t xml:space="preserve"> Membuat data transaksi kamar</w:t>
        </w:r>
        <w:r w:rsidR="00F44242">
          <w:rPr>
            <w:noProof/>
            <w:webHidden/>
          </w:rPr>
          <w:tab/>
        </w:r>
        <w:r w:rsidR="00F44242">
          <w:rPr>
            <w:noProof/>
            <w:webHidden/>
          </w:rPr>
          <w:fldChar w:fldCharType="begin"/>
        </w:r>
        <w:r w:rsidR="00F44242">
          <w:rPr>
            <w:noProof/>
            <w:webHidden/>
          </w:rPr>
          <w:instrText xml:space="preserve"> PAGEREF _Toc439611379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09A5F1C" w14:textId="77777777" w:rsidR="00F44242" w:rsidRDefault="00342306">
      <w:pPr>
        <w:pStyle w:val="TableofFigures"/>
        <w:tabs>
          <w:tab w:val="right" w:leader="dot" w:pos="9056"/>
        </w:tabs>
        <w:rPr>
          <w:noProof/>
          <w:sz w:val="22"/>
          <w:szCs w:val="22"/>
          <w:lang w:val="en-US" w:eastAsia="ja-JP"/>
        </w:rPr>
      </w:pPr>
      <w:hyperlink w:anchor="_Toc439611380" w:history="1">
        <w:r w:rsidR="00F44242" w:rsidRPr="003C38AC">
          <w:rPr>
            <w:rStyle w:val="Hyperlink"/>
            <w:noProof/>
          </w:rPr>
          <w:t>Tabel 12</w:t>
        </w:r>
        <w:r w:rsidR="00F44242" w:rsidRPr="003C38AC">
          <w:rPr>
            <w:rStyle w:val="Hyperlink"/>
            <w:noProof/>
            <w:lang w:val="en-US"/>
          </w:rPr>
          <w:t xml:space="preserve"> Mengisi kuesioner, kritik, dan saran</w:t>
        </w:r>
        <w:r w:rsidR="00F44242">
          <w:rPr>
            <w:noProof/>
            <w:webHidden/>
          </w:rPr>
          <w:tab/>
        </w:r>
        <w:r w:rsidR="00F44242">
          <w:rPr>
            <w:noProof/>
            <w:webHidden/>
          </w:rPr>
          <w:fldChar w:fldCharType="begin"/>
        </w:r>
        <w:r w:rsidR="00F44242">
          <w:rPr>
            <w:noProof/>
            <w:webHidden/>
          </w:rPr>
          <w:instrText xml:space="preserve"> PAGEREF _Toc439611380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D3F6B1E" w14:textId="77777777" w:rsidR="00F44242" w:rsidRDefault="00342306">
      <w:pPr>
        <w:pStyle w:val="TableofFigures"/>
        <w:tabs>
          <w:tab w:val="right" w:leader="dot" w:pos="9056"/>
        </w:tabs>
        <w:rPr>
          <w:noProof/>
          <w:sz w:val="22"/>
          <w:szCs w:val="22"/>
          <w:lang w:val="en-US" w:eastAsia="ja-JP"/>
        </w:rPr>
      </w:pPr>
      <w:hyperlink w:anchor="_Toc439611381" w:history="1">
        <w:r w:rsidR="00F44242" w:rsidRPr="003C38AC">
          <w:rPr>
            <w:rStyle w:val="Hyperlink"/>
            <w:noProof/>
          </w:rPr>
          <w:t>Tabel 13</w:t>
        </w:r>
        <w:r w:rsidR="00F44242" w:rsidRPr="003C38AC">
          <w:rPr>
            <w:rStyle w:val="Hyperlink"/>
            <w:noProof/>
            <w:lang w:val="en-US"/>
          </w:rPr>
          <w:t xml:space="preserve"> Mencatat fasilitas tambahan</w:t>
        </w:r>
        <w:r w:rsidR="00F44242">
          <w:rPr>
            <w:noProof/>
            <w:webHidden/>
          </w:rPr>
          <w:tab/>
        </w:r>
        <w:r w:rsidR="00F44242">
          <w:rPr>
            <w:noProof/>
            <w:webHidden/>
          </w:rPr>
          <w:fldChar w:fldCharType="begin"/>
        </w:r>
        <w:r w:rsidR="00F44242">
          <w:rPr>
            <w:noProof/>
            <w:webHidden/>
          </w:rPr>
          <w:instrText xml:space="preserve"> PAGEREF _Toc439611381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4FD55B5" w14:textId="77777777" w:rsidR="00F44242" w:rsidRDefault="00342306">
      <w:pPr>
        <w:pStyle w:val="TableofFigures"/>
        <w:tabs>
          <w:tab w:val="right" w:leader="dot" w:pos="9056"/>
        </w:tabs>
        <w:rPr>
          <w:noProof/>
          <w:sz w:val="22"/>
          <w:szCs w:val="22"/>
          <w:lang w:val="en-US" w:eastAsia="ja-JP"/>
        </w:rPr>
      </w:pPr>
      <w:hyperlink w:anchor="_Toc439611382" w:history="1">
        <w:r w:rsidR="00F44242" w:rsidRPr="003C38AC">
          <w:rPr>
            <w:rStyle w:val="Hyperlink"/>
            <w:noProof/>
          </w:rPr>
          <w:t>Tabel 14</w:t>
        </w:r>
        <w:r w:rsidR="00F44242" w:rsidRPr="003C38AC">
          <w:rPr>
            <w:rStyle w:val="Hyperlink"/>
            <w:noProof/>
            <w:lang w:val="en-US"/>
          </w:rPr>
          <w:t xml:space="preserve"> Melayani check out</w:t>
        </w:r>
        <w:r w:rsidR="00F44242">
          <w:rPr>
            <w:noProof/>
            <w:webHidden/>
          </w:rPr>
          <w:tab/>
        </w:r>
        <w:r w:rsidR="00F44242">
          <w:rPr>
            <w:noProof/>
            <w:webHidden/>
          </w:rPr>
          <w:fldChar w:fldCharType="begin"/>
        </w:r>
        <w:r w:rsidR="00F44242">
          <w:rPr>
            <w:noProof/>
            <w:webHidden/>
          </w:rPr>
          <w:instrText xml:space="preserve"> PAGEREF _Toc439611382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5CDEB9A" w14:textId="77777777" w:rsidR="00F44242" w:rsidRDefault="00342306">
      <w:pPr>
        <w:pStyle w:val="TableofFigures"/>
        <w:tabs>
          <w:tab w:val="right" w:leader="dot" w:pos="9056"/>
        </w:tabs>
        <w:rPr>
          <w:noProof/>
          <w:sz w:val="22"/>
          <w:szCs w:val="22"/>
          <w:lang w:val="en-US" w:eastAsia="ja-JP"/>
        </w:rPr>
      </w:pPr>
      <w:hyperlink w:anchor="_Toc439611383" w:history="1">
        <w:r w:rsidR="00F44242" w:rsidRPr="003C38AC">
          <w:rPr>
            <w:rStyle w:val="Hyperlink"/>
            <w:noProof/>
          </w:rPr>
          <w:t>Tabel 15</w:t>
        </w:r>
        <w:r w:rsidR="00F44242" w:rsidRPr="003C38AC">
          <w:rPr>
            <w:rStyle w:val="Hyperlink"/>
            <w:noProof/>
            <w:lang w:val="en-US"/>
          </w:rPr>
          <w:t xml:space="preserve"> Mengambil data transaksi kamar</w:t>
        </w:r>
        <w:r w:rsidR="00F44242">
          <w:rPr>
            <w:noProof/>
            <w:webHidden/>
          </w:rPr>
          <w:tab/>
        </w:r>
        <w:r w:rsidR="00F44242">
          <w:rPr>
            <w:noProof/>
            <w:webHidden/>
          </w:rPr>
          <w:fldChar w:fldCharType="begin"/>
        </w:r>
        <w:r w:rsidR="00F44242">
          <w:rPr>
            <w:noProof/>
            <w:webHidden/>
          </w:rPr>
          <w:instrText xml:space="preserve"> PAGEREF _Toc439611383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7D44D89" w14:textId="77777777" w:rsidR="00F44242" w:rsidRDefault="00342306">
      <w:pPr>
        <w:pStyle w:val="TableofFigures"/>
        <w:tabs>
          <w:tab w:val="right" w:leader="dot" w:pos="9056"/>
        </w:tabs>
        <w:rPr>
          <w:noProof/>
          <w:sz w:val="22"/>
          <w:szCs w:val="22"/>
          <w:lang w:val="en-US" w:eastAsia="ja-JP"/>
        </w:rPr>
      </w:pPr>
      <w:hyperlink w:anchor="_Toc439611384" w:history="1">
        <w:r w:rsidR="00F44242" w:rsidRPr="003C38AC">
          <w:rPr>
            <w:rStyle w:val="Hyperlink"/>
            <w:noProof/>
          </w:rPr>
          <w:t>Tabel 16</w:t>
        </w:r>
        <w:r w:rsidR="00F44242" w:rsidRPr="003C38AC">
          <w:rPr>
            <w:rStyle w:val="Hyperlink"/>
            <w:noProof/>
            <w:lang w:val="en-US"/>
          </w:rPr>
          <w:t xml:space="preserve"> Menambah detail Inventaris</w:t>
        </w:r>
        <w:r w:rsidR="00F44242">
          <w:rPr>
            <w:noProof/>
            <w:webHidden/>
          </w:rPr>
          <w:tab/>
        </w:r>
        <w:r w:rsidR="00F44242">
          <w:rPr>
            <w:noProof/>
            <w:webHidden/>
          </w:rPr>
          <w:fldChar w:fldCharType="begin"/>
        </w:r>
        <w:r w:rsidR="00F44242">
          <w:rPr>
            <w:noProof/>
            <w:webHidden/>
          </w:rPr>
          <w:instrText xml:space="preserve"> PAGEREF _Toc439611384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6AF4B67" w14:textId="77777777" w:rsidR="00F44242" w:rsidRDefault="00342306">
      <w:pPr>
        <w:pStyle w:val="TableofFigures"/>
        <w:tabs>
          <w:tab w:val="right" w:leader="dot" w:pos="9056"/>
        </w:tabs>
        <w:rPr>
          <w:noProof/>
          <w:sz w:val="22"/>
          <w:szCs w:val="22"/>
          <w:lang w:val="en-US" w:eastAsia="ja-JP"/>
        </w:rPr>
      </w:pPr>
      <w:hyperlink w:anchor="_Toc439611385" w:history="1">
        <w:r w:rsidR="00F44242" w:rsidRPr="003C38AC">
          <w:rPr>
            <w:rStyle w:val="Hyperlink"/>
            <w:noProof/>
          </w:rPr>
          <w:t>Tabel 17</w:t>
        </w:r>
        <w:r w:rsidR="00F44242" w:rsidRPr="003C38AC">
          <w:rPr>
            <w:rStyle w:val="Hyperlink"/>
            <w:noProof/>
            <w:lang w:val="en-US"/>
          </w:rPr>
          <w:t xml:space="preserve"> Mengedit detail inventaris</w:t>
        </w:r>
        <w:r w:rsidR="00F44242">
          <w:rPr>
            <w:noProof/>
            <w:webHidden/>
          </w:rPr>
          <w:tab/>
        </w:r>
        <w:r w:rsidR="00F44242">
          <w:rPr>
            <w:noProof/>
            <w:webHidden/>
          </w:rPr>
          <w:fldChar w:fldCharType="begin"/>
        </w:r>
        <w:r w:rsidR="00F44242">
          <w:rPr>
            <w:noProof/>
            <w:webHidden/>
          </w:rPr>
          <w:instrText xml:space="preserve"> PAGEREF _Toc439611385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DEC5E98" w14:textId="77777777" w:rsidR="00F44242" w:rsidRDefault="00342306">
      <w:pPr>
        <w:pStyle w:val="TableofFigures"/>
        <w:tabs>
          <w:tab w:val="right" w:leader="dot" w:pos="9056"/>
        </w:tabs>
        <w:rPr>
          <w:noProof/>
          <w:sz w:val="22"/>
          <w:szCs w:val="22"/>
          <w:lang w:val="en-US" w:eastAsia="ja-JP"/>
        </w:rPr>
      </w:pPr>
      <w:hyperlink w:anchor="_Toc439611386" w:history="1">
        <w:r w:rsidR="00F44242" w:rsidRPr="003C38AC">
          <w:rPr>
            <w:rStyle w:val="Hyperlink"/>
            <w:noProof/>
          </w:rPr>
          <w:t>Tabel 18</w:t>
        </w:r>
        <w:r w:rsidR="00F44242" w:rsidRPr="003C38AC">
          <w:rPr>
            <w:rStyle w:val="Hyperlink"/>
            <w:noProof/>
            <w:lang w:val="en-US"/>
          </w:rPr>
          <w:t xml:space="preserve"> Melihat detail inventaris</w:t>
        </w:r>
        <w:r w:rsidR="00F44242">
          <w:rPr>
            <w:noProof/>
            <w:webHidden/>
          </w:rPr>
          <w:tab/>
        </w:r>
        <w:r w:rsidR="00F44242">
          <w:rPr>
            <w:noProof/>
            <w:webHidden/>
          </w:rPr>
          <w:fldChar w:fldCharType="begin"/>
        </w:r>
        <w:r w:rsidR="00F44242">
          <w:rPr>
            <w:noProof/>
            <w:webHidden/>
          </w:rPr>
          <w:instrText xml:space="preserve"> PAGEREF _Toc439611386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FF5E58E" w14:textId="77777777" w:rsidR="00F44242" w:rsidRDefault="00342306">
      <w:pPr>
        <w:pStyle w:val="TableofFigures"/>
        <w:tabs>
          <w:tab w:val="right" w:leader="dot" w:pos="9056"/>
        </w:tabs>
        <w:rPr>
          <w:noProof/>
          <w:sz w:val="22"/>
          <w:szCs w:val="22"/>
          <w:lang w:val="en-US" w:eastAsia="ja-JP"/>
        </w:rPr>
      </w:pPr>
      <w:hyperlink w:anchor="_Toc439611387" w:history="1">
        <w:r w:rsidR="00F44242" w:rsidRPr="003C38AC">
          <w:rPr>
            <w:rStyle w:val="Hyperlink"/>
            <w:noProof/>
          </w:rPr>
          <w:t>Tabel 19</w:t>
        </w:r>
        <w:r w:rsidR="00F44242" w:rsidRPr="003C38AC">
          <w:rPr>
            <w:rStyle w:val="Hyperlink"/>
            <w:noProof/>
            <w:lang w:val="en-US"/>
          </w:rPr>
          <w:t xml:space="preserve"> Menambah akun pegawai</w:t>
        </w:r>
        <w:r w:rsidR="00F44242">
          <w:rPr>
            <w:noProof/>
            <w:webHidden/>
          </w:rPr>
          <w:tab/>
        </w:r>
        <w:r w:rsidR="00F44242">
          <w:rPr>
            <w:noProof/>
            <w:webHidden/>
          </w:rPr>
          <w:fldChar w:fldCharType="begin"/>
        </w:r>
        <w:r w:rsidR="00F44242">
          <w:rPr>
            <w:noProof/>
            <w:webHidden/>
          </w:rPr>
          <w:instrText xml:space="preserve"> PAGEREF _Toc439611387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774477D" w14:textId="77777777" w:rsidR="00F44242" w:rsidRDefault="00342306">
      <w:pPr>
        <w:pStyle w:val="TableofFigures"/>
        <w:tabs>
          <w:tab w:val="right" w:leader="dot" w:pos="9056"/>
        </w:tabs>
        <w:rPr>
          <w:noProof/>
          <w:sz w:val="22"/>
          <w:szCs w:val="22"/>
          <w:lang w:val="en-US" w:eastAsia="ja-JP"/>
        </w:rPr>
      </w:pPr>
      <w:hyperlink w:anchor="_Toc439611388" w:history="1">
        <w:r w:rsidR="00F44242" w:rsidRPr="003C38AC">
          <w:rPr>
            <w:rStyle w:val="Hyperlink"/>
            <w:noProof/>
          </w:rPr>
          <w:t>Tabel 20</w:t>
        </w:r>
        <w:r w:rsidR="00F44242" w:rsidRPr="003C38AC">
          <w:rPr>
            <w:rStyle w:val="Hyperlink"/>
            <w:noProof/>
            <w:lang w:val="en-US"/>
          </w:rPr>
          <w:t xml:space="preserve"> Mengedit akun pegawai</w:t>
        </w:r>
        <w:r w:rsidR="00F44242">
          <w:rPr>
            <w:noProof/>
            <w:webHidden/>
          </w:rPr>
          <w:tab/>
        </w:r>
        <w:r w:rsidR="00F44242">
          <w:rPr>
            <w:noProof/>
            <w:webHidden/>
          </w:rPr>
          <w:fldChar w:fldCharType="begin"/>
        </w:r>
        <w:r w:rsidR="00F44242">
          <w:rPr>
            <w:noProof/>
            <w:webHidden/>
          </w:rPr>
          <w:instrText xml:space="preserve"> PAGEREF _Toc439611388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2E74427" w14:textId="77777777" w:rsidR="00F44242" w:rsidRDefault="00342306">
      <w:pPr>
        <w:pStyle w:val="TableofFigures"/>
        <w:tabs>
          <w:tab w:val="right" w:leader="dot" w:pos="9056"/>
        </w:tabs>
        <w:rPr>
          <w:noProof/>
          <w:sz w:val="22"/>
          <w:szCs w:val="22"/>
          <w:lang w:val="en-US" w:eastAsia="ja-JP"/>
        </w:rPr>
      </w:pPr>
      <w:hyperlink w:anchor="_Toc439611389" w:history="1">
        <w:r w:rsidR="00F44242" w:rsidRPr="003C38AC">
          <w:rPr>
            <w:rStyle w:val="Hyperlink"/>
            <w:noProof/>
          </w:rPr>
          <w:t>Tabel 21</w:t>
        </w:r>
        <w:r w:rsidR="00F44242" w:rsidRPr="003C38AC">
          <w:rPr>
            <w:rStyle w:val="Hyperlink"/>
            <w:noProof/>
            <w:lang w:val="en-US"/>
          </w:rPr>
          <w:t xml:space="preserve"> Menghapus akun pegawai</w:t>
        </w:r>
        <w:r w:rsidR="00F44242">
          <w:rPr>
            <w:noProof/>
            <w:webHidden/>
          </w:rPr>
          <w:tab/>
        </w:r>
        <w:r w:rsidR="00F44242">
          <w:rPr>
            <w:noProof/>
            <w:webHidden/>
          </w:rPr>
          <w:fldChar w:fldCharType="begin"/>
        </w:r>
        <w:r w:rsidR="00F44242">
          <w:rPr>
            <w:noProof/>
            <w:webHidden/>
          </w:rPr>
          <w:instrText xml:space="preserve"> PAGEREF _Toc439611389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D2E596B" w14:textId="77777777" w:rsidR="00F44242" w:rsidRDefault="00342306">
      <w:pPr>
        <w:pStyle w:val="TableofFigures"/>
        <w:tabs>
          <w:tab w:val="right" w:leader="dot" w:pos="9056"/>
        </w:tabs>
        <w:rPr>
          <w:noProof/>
          <w:sz w:val="22"/>
          <w:szCs w:val="22"/>
          <w:lang w:val="en-US" w:eastAsia="ja-JP"/>
        </w:rPr>
      </w:pPr>
      <w:hyperlink w:anchor="_Toc439611390" w:history="1">
        <w:r w:rsidR="00F44242" w:rsidRPr="003C38AC">
          <w:rPr>
            <w:rStyle w:val="Hyperlink"/>
            <w:noProof/>
          </w:rPr>
          <w:t>Tabel 22</w:t>
        </w:r>
        <w:r w:rsidR="00F44242" w:rsidRPr="003C38AC">
          <w:rPr>
            <w:rStyle w:val="Hyperlink"/>
            <w:noProof/>
            <w:lang w:val="en-US"/>
          </w:rPr>
          <w:t xml:space="preserve"> Melihat historis transaksi</w:t>
        </w:r>
        <w:r w:rsidR="00F44242">
          <w:rPr>
            <w:noProof/>
            <w:webHidden/>
          </w:rPr>
          <w:tab/>
        </w:r>
        <w:r w:rsidR="00F44242">
          <w:rPr>
            <w:noProof/>
            <w:webHidden/>
          </w:rPr>
          <w:fldChar w:fldCharType="begin"/>
        </w:r>
        <w:r w:rsidR="00F44242">
          <w:rPr>
            <w:noProof/>
            <w:webHidden/>
          </w:rPr>
          <w:instrText xml:space="preserve"> PAGEREF _Toc439611390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6294221" w14:textId="77777777" w:rsidR="00F44242" w:rsidRDefault="00342306">
      <w:pPr>
        <w:pStyle w:val="TableofFigures"/>
        <w:tabs>
          <w:tab w:val="right" w:leader="dot" w:pos="9056"/>
        </w:tabs>
        <w:rPr>
          <w:noProof/>
          <w:sz w:val="22"/>
          <w:szCs w:val="22"/>
          <w:lang w:val="en-US" w:eastAsia="ja-JP"/>
        </w:rPr>
      </w:pPr>
      <w:hyperlink w:anchor="_Toc439611391" w:history="1">
        <w:r w:rsidR="00F44242" w:rsidRPr="003C38AC">
          <w:rPr>
            <w:rStyle w:val="Hyperlink"/>
            <w:noProof/>
          </w:rPr>
          <w:t>Tabel 23</w:t>
        </w:r>
        <w:r w:rsidR="00F44242" w:rsidRPr="003C38AC">
          <w:rPr>
            <w:rStyle w:val="Hyperlink"/>
            <w:noProof/>
            <w:lang w:val="en-US"/>
          </w:rPr>
          <w:t xml:space="preserve"> Melihat pendapatan transaksi</w:t>
        </w:r>
        <w:r w:rsidR="00F44242">
          <w:rPr>
            <w:noProof/>
            <w:webHidden/>
          </w:rPr>
          <w:tab/>
        </w:r>
        <w:r w:rsidR="00F44242">
          <w:rPr>
            <w:noProof/>
            <w:webHidden/>
          </w:rPr>
          <w:fldChar w:fldCharType="begin"/>
        </w:r>
        <w:r w:rsidR="00F44242">
          <w:rPr>
            <w:noProof/>
            <w:webHidden/>
          </w:rPr>
          <w:instrText xml:space="preserve"> PAGEREF _Toc439611391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7DAA0F7" w14:textId="77777777" w:rsidR="00F44242" w:rsidRDefault="00342306">
      <w:pPr>
        <w:pStyle w:val="TableofFigures"/>
        <w:tabs>
          <w:tab w:val="right" w:leader="dot" w:pos="9056"/>
        </w:tabs>
        <w:rPr>
          <w:noProof/>
          <w:sz w:val="22"/>
          <w:szCs w:val="22"/>
          <w:lang w:val="en-US" w:eastAsia="ja-JP"/>
        </w:rPr>
      </w:pPr>
      <w:hyperlink w:anchor="_Toc439611392" w:history="1">
        <w:r w:rsidR="00F44242" w:rsidRPr="003C38AC">
          <w:rPr>
            <w:rStyle w:val="Hyperlink"/>
            <w:noProof/>
          </w:rPr>
          <w:t>Tabel 24</w:t>
        </w:r>
        <w:r w:rsidR="00F44242" w:rsidRPr="003C38AC">
          <w:rPr>
            <w:rStyle w:val="Hyperlink"/>
            <w:noProof/>
            <w:lang w:val="en-US"/>
          </w:rPr>
          <w:t xml:space="preserve"> Melihat hasil kuesioner</w:t>
        </w:r>
        <w:r w:rsidR="00F44242">
          <w:rPr>
            <w:noProof/>
            <w:webHidden/>
          </w:rPr>
          <w:tab/>
        </w:r>
        <w:r w:rsidR="00F44242">
          <w:rPr>
            <w:noProof/>
            <w:webHidden/>
          </w:rPr>
          <w:fldChar w:fldCharType="begin"/>
        </w:r>
        <w:r w:rsidR="00F44242">
          <w:rPr>
            <w:noProof/>
            <w:webHidden/>
          </w:rPr>
          <w:instrText xml:space="preserve"> PAGEREF _Toc439611392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95DE751" w14:textId="77777777" w:rsidR="00F44242" w:rsidRDefault="00342306">
      <w:pPr>
        <w:pStyle w:val="TableofFigures"/>
        <w:tabs>
          <w:tab w:val="right" w:leader="dot" w:pos="9056"/>
        </w:tabs>
        <w:rPr>
          <w:noProof/>
          <w:sz w:val="22"/>
          <w:szCs w:val="22"/>
          <w:lang w:val="en-US" w:eastAsia="ja-JP"/>
        </w:rPr>
      </w:pPr>
      <w:hyperlink w:anchor="_Toc439611393" w:history="1">
        <w:r w:rsidR="00F44242" w:rsidRPr="003C38AC">
          <w:rPr>
            <w:rStyle w:val="Hyperlink"/>
            <w:noProof/>
          </w:rPr>
          <w:t>Tabel 25</w:t>
        </w:r>
        <w:r w:rsidR="00F44242" w:rsidRPr="003C38AC">
          <w:rPr>
            <w:rStyle w:val="Hyperlink"/>
            <w:noProof/>
            <w:lang w:val="en-US"/>
          </w:rPr>
          <w:t xml:space="preserve"> Menagambil data fasilitas tambahan</w:t>
        </w:r>
        <w:r w:rsidR="00F44242">
          <w:rPr>
            <w:noProof/>
            <w:webHidden/>
          </w:rPr>
          <w:tab/>
        </w:r>
        <w:r w:rsidR="00F44242">
          <w:rPr>
            <w:noProof/>
            <w:webHidden/>
          </w:rPr>
          <w:fldChar w:fldCharType="begin"/>
        </w:r>
        <w:r w:rsidR="00F44242">
          <w:rPr>
            <w:noProof/>
            <w:webHidden/>
          </w:rPr>
          <w:instrText xml:space="preserve"> PAGEREF _Toc439611393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F1294FA" w14:textId="690B899E" w:rsidR="00890976" w:rsidRPr="00FE5FFC" w:rsidRDefault="00F43C39" w:rsidP="00FE5FFC">
      <w:pPr>
        <w:pStyle w:val="Title"/>
        <w:jc w:val="left"/>
      </w:pPr>
      <w:r>
        <w:fldChar w:fldCharType="end"/>
      </w:r>
    </w:p>
    <w:p w14:paraId="66EA333A" w14:textId="77777777" w:rsidR="00890976" w:rsidRDefault="00890976" w:rsidP="00B0119A">
      <w:pPr>
        <w:pStyle w:val="Title"/>
        <w:outlineLvl w:val="0"/>
      </w:pPr>
      <w:r>
        <w:br w:type="page"/>
      </w:r>
      <w:r w:rsidR="48F3073F">
        <w:lastRenderedPageBreak/>
        <w:t xml:space="preserve">Daftar Gambar </w:t>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41BC344D" w14:textId="77777777" w:rsidR="00F44242" w:rsidRDefault="00A213A8">
      <w:pPr>
        <w:pStyle w:val="TableofFigures"/>
        <w:tabs>
          <w:tab w:val="right" w:leader="dot" w:pos="9056"/>
        </w:tabs>
        <w:rPr>
          <w:noProof/>
          <w:sz w:val="22"/>
          <w:szCs w:val="22"/>
          <w:lang w:val="en-US" w:eastAsia="ja-JP"/>
        </w:rPr>
      </w:pPr>
      <w:r>
        <w:fldChar w:fldCharType="begin"/>
      </w:r>
      <w:r>
        <w:instrText xml:space="preserve"> TOC \h \z \c "Gambar" </w:instrText>
      </w:r>
      <w:r>
        <w:fldChar w:fldCharType="separate"/>
      </w:r>
      <w:hyperlink w:anchor="_Toc439611394" w:history="1">
        <w:r w:rsidR="00F44242" w:rsidRPr="0082711C">
          <w:rPr>
            <w:rStyle w:val="Hyperlink"/>
            <w:noProof/>
          </w:rPr>
          <w:t>Gambar 1</w:t>
        </w:r>
        <w:r w:rsidR="00F44242" w:rsidRPr="0082711C">
          <w:rPr>
            <w:rStyle w:val="Hyperlink"/>
            <w:noProof/>
            <w:lang w:val="en-US"/>
          </w:rPr>
          <w:t xml:space="preserve"> Use Case Diagram</w:t>
        </w:r>
        <w:r w:rsidR="00F44242">
          <w:rPr>
            <w:noProof/>
            <w:webHidden/>
          </w:rPr>
          <w:tab/>
        </w:r>
        <w:r w:rsidR="00F44242">
          <w:rPr>
            <w:noProof/>
            <w:webHidden/>
          </w:rPr>
          <w:fldChar w:fldCharType="begin"/>
        </w:r>
        <w:r w:rsidR="00F44242">
          <w:rPr>
            <w:noProof/>
            <w:webHidden/>
          </w:rPr>
          <w:instrText xml:space="preserve"> PAGEREF _Toc439611394 \h </w:instrText>
        </w:r>
        <w:r w:rsidR="00F44242">
          <w:rPr>
            <w:noProof/>
            <w:webHidden/>
          </w:rPr>
        </w:r>
        <w:r w:rsidR="00F44242">
          <w:rPr>
            <w:noProof/>
            <w:webHidden/>
          </w:rPr>
          <w:fldChar w:fldCharType="separate"/>
        </w:r>
        <w:r w:rsidR="00E965C2">
          <w:rPr>
            <w:noProof/>
            <w:webHidden/>
          </w:rPr>
          <w:t>12</w:t>
        </w:r>
        <w:r w:rsidR="00F44242">
          <w:rPr>
            <w:noProof/>
            <w:webHidden/>
          </w:rPr>
          <w:fldChar w:fldCharType="end"/>
        </w:r>
      </w:hyperlink>
    </w:p>
    <w:p w14:paraId="6C2F4DF4" w14:textId="77777777" w:rsidR="00F44242" w:rsidRDefault="00342306">
      <w:pPr>
        <w:pStyle w:val="TableofFigures"/>
        <w:tabs>
          <w:tab w:val="right" w:leader="dot" w:pos="9056"/>
        </w:tabs>
        <w:rPr>
          <w:noProof/>
          <w:sz w:val="22"/>
          <w:szCs w:val="22"/>
          <w:lang w:val="en-US" w:eastAsia="ja-JP"/>
        </w:rPr>
      </w:pPr>
      <w:hyperlink w:anchor="_Toc439611395" w:history="1">
        <w:r w:rsidR="00F44242" w:rsidRPr="0082711C">
          <w:rPr>
            <w:rStyle w:val="Hyperlink"/>
            <w:noProof/>
          </w:rPr>
          <w:t xml:space="preserve">Gambar 2 Diagram aktivitas : </w:t>
        </w:r>
        <w:r w:rsidR="00F44242" w:rsidRPr="0082711C">
          <w:rPr>
            <w:rStyle w:val="Hyperlink"/>
            <w:noProof/>
            <w:lang w:val="en-US"/>
          </w:rPr>
          <w:t>menambah kuota kamar</w:t>
        </w:r>
        <w:r w:rsidR="00F44242">
          <w:rPr>
            <w:noProof/>
            <w:webHidden/>
          </w:rPr>
          <w:tab/>
        </w:r>
        <w:r w:rsidR="00F44242">
          <w:rPr>
            <w:noProof/>
            <w:webHidden/>
          </w:rPr>
          <w:fldChar w:fldCharType="begin"/>
        </w:r>
        <w:r w:rsidR="00F44242">
          <w:rPr>
            <w:noProof/>
            <w:webHidden/>
          </w:rPr>
          <w:instrText xml:space="preserve"> PAGEREF _Toc439611395 \h </w:instrText>
        </w:r>
        <w:r w:rsidR="00F44242">
          <w:rPr>
            <w:noProof/>
            <w:webHidden/>
          </w:rPr>
        </w:r>
        <w:r w:rsidR="00F44242">
          <w:rPr>
            <w:noProof/>
            <w:webHidden/>
          </w:rPr>
          <w:fldChar w:fldCharType="separate"/>
        </w:r>
        <w:r w:rsidR="00E965C2">
          <w:rPr>
            <w:noProof/>
            <w:webHidden/>
          </w:rPr>
          <w:t>13</w:t>
        </w:r>
        <w:r w:rsidR="00F44242">
          <w:rPr>
            <w:noProof/>
            <w:webHidden/>
          </w:rPr>
          <w:fldChar w:fldCharType="end"/>
        </w:r>
      </w:hyperlink>
    </w:p>
    <w:p w14:paraId="6DCE7DA1" w14:textId="77777777" w:rsidR="00F44242" w:rsidRDefault="00342306">
      <w:pPr>
        <w:pStyle w:val="TableofFigures"/>
        <w:tabs>
          <w:tab w:val="right" w:leader="dot" w:pos="9056"/>
        </w:tabs>
        <w:rPr>
          <w:noProof/>
          <w:sz w:val="22"/>
          <w:szCs w:val="22"/>
          <w:lang w:val="en-US" w:eastAsia="ja-JP"/>
        </w:rPr>
      </w:pPr>
      <w:hyperlink w:anchor="_Toc439611396" w:history="1">
        <w:r w:rsidR="00F44242" w:rsidRPr="0082711C">
          <w:rPr>
            <w:rStyle w:val="Hyperlink"/>
            <w:noProof/>
          </w:rPr>
          <w:t xml:space="preserve">Gambar 3 Diagram sekuens : </w:t>
        </w:r>
        <w:r w:rsidR="00F44242" w:rsidRPr="0082711C">
          <w:rPr>
            <w:rStyle w:val="Hyperlink"/>
            <w:noProof/>
            <w:lang w:val="en-US"/>
          </w:rPr>
          <w:t>menambah kuota kamar</w:t>
        </w:r>
        <w:r w:rsidR="00F44242">
          <w:rPr>
            <w:noProof/>
            <w:webHidden/>
          </w:rPr>
          <w:tab/>
        </w:r>
        <w:r w:rsidR="00F44242">
          <w:rPr>
            <w:noProof/>
            <w:webHidden/>
          </w:rPr>
          <w:fldChar w:fldCharType="begin"/>
        </w:r>
        <w:r w:rsidR="00F44242">
          <w:rPr>
            <w:noProof/>
            <w:webHidden/>
          </w:rPr>
          <w:instrText xml:space="preserve"> PAGEREF _Toc439611396 \h </w:instrText>
        </w:r>
        <w:r w:rsidR="00F44242">
          <w:rPr>
            <w:noProof/>
            <w:webHidden/>
          </w:rPr>
        </w:r>
        <w:r w:rsidR="00F44242">
          <w:rPr>
            <w:noProof/>
            <w:webHidden/>
          </w:rPr>
          <w:fldChar w:fldCharType="separate"/>
        </w:r>
        <w:r w:rsidR="00E965C2">
          <w:rPr>
            <w:noProof/>
            <w:webHidden/>
          </w:rPr>
          <w:t>14</w:t>
        </w:r>
        <w:r w:rsidR="00F44242">
          <w:rPr>
            <w:noProof/>
            <w:webHidden/>
          </w:rPr>
          <w:fldChar w:fldCharType="end"/>
        </w:r>
      </w:hyperlink>
    </w:p>
    <w:p w14:paraId="25B66A39" w14:textId="77777777" w:rsidR="00F44242" w:rsidRDefault="00342306">
      <w:pPr>
        <w:pStyle w:val="TableofFigures"/>
        <w:tabs>
          <w:tab w:val="right" w:leader="dot" w:pos="9056"/>
        </w:tabs>
        <w:rPr>
          <w:noProof/>
          <w:sz w:val="22"/>
          <w:szCs w:val="22"/>
          <w:lang w:val="en-US" w:eastAsia="ja-JP"/>
        </w:rPr>
      </w:pPr>
      <w:hyperlink w:anchor="_Toc439611397" w:history="1">
        <w:r w:rsidR="00F44242" w:rsidRPr="0082711C">
          <w:rPr>
            <w:rStyle w:val="Hyperlink"/>
            <w:noProof/>
          </w:rPr>
          <w:t xml:space="preserve">Gambar 4 Diagram aktivitas : </w:t>
        </w:r>
        <w:r w:rsidR="00F44242" w:rsidRPr="0082711C">
          <w:rPr>
            <w:rStyle w:val="Hyperlink"/>
            <w:noProof/>
            <w:lang w:val="en-US"/>
          </w:rPr>
          <w:t>mengurangi kuota kamar</w:t>
        </w:r>
        <w:r w:rsidR="00F44242">
          <w:rPr>
            <w:noProof/>
            <w:webHidden/>
          </w:rPr>
          <w:tab/>
        </w:r>
        <w:r w:rsidR="00F44242">
          <w:rPr>
            <w:noProof/>
            <w:webHidden/>
          </w:rPr>
          <w:fldChar w:fldCharType="begin"/>
        </w:r>
        <w:r w:rsidR="00F44242">
          <w:rPr>
            <w:noProof/>
            <w:webHidden/>
          </w:rPr>
          <w:instrText xml:space="preserve"> PAGEREF _Toc439611397 \h </w:instrText>
        </w:r>
        <w:r w:rsidR="00F44242">
          <w:rPr>
            <w:noProof/>
            <w:webHidden/>
          </w:rPr>
        </w:r>
        <w:r w:rsidR="00F44242">
          <w:rPr>
            <w:noProof/>
            <w:webHidden/>
          </w:rPr>
          <w:fldChar w:fldCharType="separate"/>
        </w:r>
        <w:r w:rsidR="00E965C2">
          <w:rPr>
            <w:noProof/>
            <w:webHidden/>
          </w:rPr>
          <w:t>15</w:t>
        </w:r>
        <w:r w:rsidR="00F44242">
          <w:rPr>
            <w:noProof/>
            <w:webHidden/>
          </w:rPr>
          <w:fldChar w:fldCharType="end"/>
        </w:r>
      </w:hyperlink>
    </w:p>
    <w:p w14:paraId="6215D35D" w14:textId="77777777" w:rsidR="00F44242" w:rsidRDefault="00342306">
      <w:pPr>
        <w:pStyle w:val="TableofFigures"/>
        <w:tabs>
          <w:tab w:val="right" w:leader="dot" w:pos="9056"/>
        </w:tabs>
        <w:rPr>
          <w:noProof/>
          <w:sz w:val="22"/>
          <w:szCs w:val="22"/>
          <w:lang w:val="en-US" w:eastAsia="ja-JP"/>
        </w:rPr>
      </w:pPr>
      <w:hyperlink w:anchor="_Toc439611398" w:history="1">
        <w:r w:rsidR="00F44242" w:rsidRPr="0082711C">
          <w:rPr>
            <w:rStyle w:val="Hyperlink"/>
            <w:noProof/>
          </w:rPr>
          <w:t xml:space="preserve">Gambar 5 Diagram sekuens : </w:t>
        </w:r>
        <w:r w:rsidR="00F44242" w:rsidRPr="0082711C">
          <w:rPr>
            <w:rStyle w:val="Hyperlink"/>
            <w:noProof/>
            <w:lang w:val="en-US"/>
          </w:rPr>
          <w:t>mengurangi kuota kamar</w:t>
        </w:r>
        <w:r w:rsidR="00F44242">
          <w:rPr>
            <w:noProof/>
            <w:webHidden/>
          </w:rPr>
          <w:tab/>
        </w:r>
        <w:r w:rsidR="00F44242">
          <w:rPr>
            <w:noProof/>
            <w:webHidden/>
          </w:rPr>
          <w:fldChar w:fldCharType="begin"/>
        </w:r>
        <w:r w:rsidR="00F44242">
          <w:rPr>
            <w:noProof/>
            <w:webHidden/>
          </w:rPr>
          <w:instrText xml:space="preserve"> PAGEREF _Toc439611398 \h </w:instrText>
        </w:r>
        <w:r w:rsidR="00F44242">
          <w:rPr>
            <w:noProof/>
            <w:webHidden/>
          </w:rPr>
        </w:r>
        <w:r w:rsidR="00F44242">
          <w:rPr>
            <w:noProof/>
            <w:webHidden/>
          </w:rPr>
          <w:fldChar w:fldCharType="separate"/>
        </w:r>
        <w:r w:rsidR="00E965C2">
          <w:rPr>
            <w:noProof/>
            <w:webHidden/>
          </w:rPr>
          <w:t>15</w:t>
        </w:r>
        <w:r w:rsidR="00F44242">
          <w:rPr>
            <w:noProof/>
            <w:webHidden/>
          </w:rPr>
          <w:fldChar w:fldCharType="end"/>
        </w:r>
      </w:hyperlink>
    </w:p>
    <w:p w14:paraId="7A5A7BA3" w14:textId="77777777" w:rsidR="00F44242" w:rsidRDefault="00342306">
      <w:pPr>
        <w:pStyle w:val="TableofFigures"/>
        <w:tabs>
          <w:tab w:val="right" w:leader="dot" w:pos="9056"/>
        </w:tabs>
        <w:rPr>
          <w:noProof/>
          <w:sz w:val="22"/>
          <w:szCs w:val="22"/>
          <w:lang w:val="en-US" w:eastAsia="ja-JP"/>
        </w:rPr>
      </w:pPr>
      <w:hyperlink w:anchor="_Toc439611399" w:history="1">
        <w:r w:rsidR="00F44242" w:rsidRPr="0082711C">
          <w:rPr>
            <w:rStyle w:val="Hyperlink"/>
            <w:noProof/>
          </w:rPr>
          <w:t xml:space="preserve">Gambar 6 Diagram aktivitas : </w:t>
        </w:r>
        <w:r w:rsidR="00F44242" w:rsidRPr="0082711C">
          <w:rPr>
            <w:rStyle w:val="Hyperlink"/>
            <w:noProof/>
            <w:lang w:val="en-US"/>
          </w:rPr>
          <w:t>melihat kamar kosong</w:t>
        </w:r>
        <w:r w:rsidR="00F44242">
          <w:rPr>
            <w:noProof/>
            <w:webHidden/>
          </w:rPr>
          <w:tab/>
        </w:r>
        <w:r w:rsidR="00F44242">
          <w:rPr>
            <w:noProof/>
            <w:webHidden/>
          </w:rPr>
          <w:fldChar w:fldCharType="begin"/>
        </w:r>
        <w:r w:rsidR="00F44242">
          <w:rPr>
            <w:noProof/>
            <w:webHidden/>
          </w:rPr>
          <w:instrText xml:space="preserve"> PAGEREF _Toc439611399 \h </w:instrText>
        </w:r>
        <w:r w:rsidR="00F44242">
          <w:rPr>
            <w:noProof/>
            <w:webHidden/>
          </w:rPr>
        </w:r>
        <w:r w:rsidR="00F44242">
          <w:rPr>
            <w:noProof/>
            <w:webHidden/>
          </w:rPr>
          <w:fldChar w:fldCharType="separate"/>
        </w:r>
        <w:r w:rsidR="00E965C2">
          <w:rPr>
            <w:noProof/>
            <w:webHidden/>
          </w:rPr>
          <w:t>24</w:t>
        </w:r>
        <w:r w:rsidR="00F44242">
          <w:rPr>
            <w:noProof/>
            <w:webHidden/>
          </w:rPr>
          <w:fldChar w:fldCharType="end"/>
        </w:r>
      </w:hyperlink>
    </w:p>
    <w:p w14:paraId="7C4608C8" w14:textId="77777777" w:rsidR="00F44242" w:rsidRDefault="00342306">
      <w:pPr>
        <w:pStyle w:val="TableofFigures"/>
        <w:tabs>
          <w:tab w:val="right" w:leader="dot" w:pos="9056"/>
        </w:tabs>
        <w:rPr>
          <w:noProof/>
          <w:sz w:val="22"/>
          <w:szCs w:val="22"/>
          <w:lang w:val="en-US" w:eastAsia="ja-JP"/>
        </w:rPr>
      </w:pPr>
      <w:hyperlink w:anchor="_Toc439611400" w:history="1">
        <w:r w:rsidR="00F44242" w:rsidRPr="0082711C">
          <w:rPr>
            <w:rStyle w:val="Hyperlink"/>
            <w:noProof/>
          </w:rPr>
          <w:t xml:space="preserve">Gambar 7 Diagram sekuens : </w:t>
        </w:r>
        <w:r w:rsidR="00F44242" w:rsidRPr="0082711C">
          <w:rPr>
            <w:rStyle w:val="Hyperlink"/>
            <w:noProof/>
            <w:lang w:val="en-US"/>
          </w:rPr>
          <w:t>melihat kamar kosong</w:t>
        </w:r>
        <w:r w:rsidR="00F44242">
          <w:rPr>
            <w:noProof/>
            <w:webHidden/>
          </w:rPr>
          <w:tab/>
        </w:r>
        <w:r w:rsidR="00F44242">
          <w:rPr>
            <w:noProof/>
            <w:webHidden/>
          </w:rPr>
          <w:fldChar w:fldCharType="begin"/>
        </w:r>
        <w:r w:rsidR="00F44242">
          <w:rPr>
            <w:noProof/>
            <w:webHidden/>
          </w:rPr>
          <w:instrText xml:space="preserve"> PAGEREF _Toc439611400 \h </w:instrText>
        </w:r>
        <w:r w:rsidR="00F44242">
          <w:rPr>
            <w:noProof/>
            <w:webHidden/>
          </w:rPr>
        </w:r>
        <w:r w:rsidR="00F44242">
          <w:rPr>
            <w:noProof/>
            <w:webHidden/>
          </w:rPr>
          <w:fldChar w:fldCharType="separate"/>
        </w:r>
        <w:r w:rsidR="00E965C2">
          <w:rPr>
            <w:noProof/>
            <w:webHidden/>
          </w:rPr>
          <w:t>25</w:t>
        </w:r>
        <w:r w:rsidR="00F44242">
          <w:rPr>
            <w:noProof/>
            <w:webHidden/>
          </w:rPr>
          <w:fldChar w:fldCharType="end"/>
        </w:r>
      </w:hyperlink>
    </w:p>
    <w:p w14:paraId="25CBE881" w14:textId="3552109D" w:rsidR="00F44242" w:rsidRDefault="00342306">
      <w:pPr>
        <w:pStyle w:val="TableofFigures"/>
        <w:tabs>
          <w:tab w:val="right" w:leader="dot" w:pos="9056"/>
        </w:tabs>
        <w:rPr>
          <w:noProof/>
          <w:sz w:val="22"/>
          <w:szCs w:val="22"/>
          <w:lang w:val="en-US" w:eastAsia="ja-JP"/>
        </w:rPr>
      </w:pPr>
      <w:hyperlink w:anchor="_Toc439611401" w:history="1">
        <w:r w:rsidR="00F44242" w:rsidRPr="0082711C">
          <w:rPr>
            <w:rStyle w:val="Hyperlink"/>
            <w:noProof/>
          </w:rPr>
          <w:t xml:space="preserve">Gambar 8 Diagram aktivitas : </w:t>
        </w:r>
        <w:r w:rsidR="009B2AA0">
          <w:rPr>
            <w:rStyle w:val="Hyperlink"/>
            <w:noProof/>
            <w:lang w:val="en-US"/>
          </w:rPr>
          <w:t>MELIHAT HISTORI TRANSAKSI</w:t>
        </w:r>
        <w:r w:rsidR="00F44242">
          <w:rPr>
            <w:noProof/>
            <w:webHidden/>
          </w:rPr>
          <w:tab/>
        </w:r>
        <w:r w:rsidR="00F44242">
          <w:rPr>
            <w:noProof/>
            <w:webHidden/>
          </w:rPr>
          <w:fldChar w:fldCharType="begin"/>
        </w:r>
        <w:r w:rsidR="00F44242">
          <w:rPr>
            <w:noProof/>
            <w:webHidden/>
          </w:rPr>
          <w:instrText xml:space="preserve"> PAGEREF _Toc439611401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AA35C7B" w14:textId="40CCD415" w:rsidR="00F44242" w:rsidRDefault="00342306">
      <w:pPr>
        <w:pStyle w:val="TableofFigures"/>
        <w:tabs>
          <w:tab w:val="right" w:leader="dot" w:pos="9056"/>
        </w:tabs>
        <w:rPr>
          <w:noProof/>
          <w:sz w:val="22"/>
          <w:szCs w:val="22"/>
          <w:lang w:val="en-US" w:eastAsia="ja-JP"/>
        </w:rPr>
      </w:pPr>
      <w:hyperlink w:anchor="_Toc439611402" w:history="1">
        <w:r w:rsidR="00F44242" w:rsidRPr="0082711C">
          <w:rPr>
            <w:rStyle w:val="Hyperlink"/>
            <w:noProof/>
          </w:rPr>
          <w:t xml:space="preserve">Gambar 9 Diagram sekuens : </w:t>
        </w:r>
        <w:r w:rsidR="009B2AA0">
          <w:rPr>
            <w:rStyle w:val="Hyperlink"/>
            <w:noProof/>
            <w:lang w:val="en-US"/>
          </w:rPr>
          <w:t>MELIHAT HISTORI TRANSAKSI</w:t>
        </w:r>
        <w:r w:rsidR="00F44242">
          <w:rPr>
            <w:noProof/>
            <w:webHidden/>
          </w:rPr>
          <w:tab/>
        </w:r>
        <w:r w:rsidR="00F44242">
          <w:rPr>
            <w:noProof/>
            <w:webHidden/>
          </w:rPr>
          <w:fldChar w:fldCharType="begin"/>
        </w:r>
        <w:r w:rsidR="00F44242">
          <w:rPr>
            <w:noProof/>
            <w:webHidden/>
          </w:rPr>
          <w:instrText xml:space="preserve"> PAGEREF _Toc439611402 \h </w:instrText>
        </w:r>
        <w:r w:rsidR="00F44242">
          <w:rPr>
            <w:noProof/>
            <w:webHidden/>
          </w:rPr>
        </w:r>
        <w:r w:rsidR="00F44242">
          <w:rPr>
            <w:noProof/>
            <w:webHidden/>
          </w:rPr>
          <w:fldChar w:fldCharType="separate"/>
        </w:r>
        <w:r w:rsidR="00E965C2">
          <w:rPr>
            <w:noProof/>
            <w:webHidden/>
          </w:rPr>
          <w:t>19</w:t>
        </w:r>
        <w:r w:rsidR="00F44242">
          <w:rPr>
            <w:noProof/>
            <w:webHidden/>
          </w:rPr>
          <w:fldChar w:fldCharType="end"/>
        </w:r>
      </w:hyperlink>
    </w:p>
    <w:p w14:paraId="081F9655" w14:textId="77777777" w:rsidR="00F44242" w:rsidRDefault="00342306">
      <w:pPr>
        <w:pStyle w:val="TableofFigures"/>
        <w:tabs>
          <w:tab w:val="right" w:leader="dot" w:pos="9056"/>
        </w:tabs>
        <w:rPr>
          <w:noProof/>
          <w:sz w:val="22"/>
          <w:szCs w:val="22"/>
          <w:lang w:val="en-US" w:eastAsia="ja-JP"/>
        </w:rPr>
      </w:pPr>
      <w:hyperlink w:anchor="_Toc439611403" w:history="1">
        <w:r w:rsidR="00F44242" w:rsidRPr="0082711C">
          <w:rPr>
            <w:rStyle w:val="Hyperlink"/>
            <w:noProof/>
          </w:rPr>
          <w:t xml:space="preserve">Gambar 10 Diagram aktivitas : </w:t>
        </w:r>
        <w:r w:rsidR="00F44242" w:rsidRPr="0082711C">
          <w:rPr>
            <w:rStyle w:val="Hyperlink"/>
            <w:noProof/>
            <w:lang w:val="en-US"/>
          </w:rPr>
          <w:t>memesan kamar online</w:t>
        </w:r>
        <w:r w:rsidR="00F44242">
          <w:rPr>
            <w:noProof/>
            <w:webHidden/>
          </w:rPr>
          <w:tab/>
        </w:r>
        <w:r w:rsidR="00F44242">
          <w:rPr>
            <w:noProof/>
            <w:webHidden/>
          </w:rPr>
          <w:fldChar w:fldCharType="begin"/>
        </w:r>
        <w:r w:rsidR="00F44242">
          <w:rPr>
            <w:noProof/>
            <w:webHidden/>
          </w:rPr>
          <w:instrText xml:space="preserve"> PAGEREF _Toc439611403 \h </w:instrText>
        </w:r>
        <w:r w:rsidR="00F44242">
          <w:rPr>
            <w:noProof/>
            <w:webHidden/>
          </w:rPr>
        </w:r>
        <w:r w:rsidR="00F44242">
          <w:rPr>
            <w:noProof/>
            <w:webHidden/>
          </w:rPr>
          <w:fldChar w:fldCharType="separate"/>
        </w:r>
        <w:r w:rsidR="00E965C2">
          <w:rPr>
            <w:noProof/>
            <w:webHidden/>
          </w:rPr>
          <w:t>20</w:t>
        </w:r>
        <w:r w:rsidR="00F44242">
          <w:rPr>
            <w:noProof/>
            <w:webHidden/>
          </w:rPr>
          <w:fldChar w:fldCharType="end"/>
        </w:r>
      </w:hyperlink>
    </w:p>
    <w:p w14:paraId="3ED6DE78" w14:textId="77777777" w:rsidR="00F44242" w:rsidRDefault="00342306">
      <w:pPr>
        <w:pStyle w:val="TableofFigures"/>
        <w:tabs>
          <w:tab w:val="right" w:leader="dot" w:pos="9056"/>
        </w:tabs>
        <w:rPr>
          <w:noProof/>
          <w:sz w:val="22"/>
          <w:szCs w:val="22"/>
          <w:lang w:val="en-US" w:eastAsia="ja-JP"/>
        </w:rPr>
      </w:pPr>
      <w:hyperlink w:anchor="_Toc439611404" w:history="1">
        <w:r w:rsidR="00F44242" w:rsidRPr="0082711C">
          <w:rPr>
            <w:rStyle w:val="Hyperlink"/>
            <w:noProof/>
          </w:rPr>
          <w:t xml:space="preserve">Gambar 11 Diagram sekuens : </w:t>
        </w:r>
        <w:r w:rsidR="00F44242" w:rsidRPr="0082711C">
          <w:rPr>
            <w:rStyle w:val="Hyperlink"/>
            <w:noProof/>
            <w:lang w:val="en-US"/>
          </w:rPr>
          <w:t>memesan kamar online</w:t>
        </w:r>
        <w:r w:rsidR="00F44242">
          <w:rPr>
            <w:noProof/>
            <w:webHidden/>
          </w:rPr>
          <w:tab/>
        </w:r>
        <w:r w:rsidR="00F44242">
          <w:rPr>
            <w:noProof/>
            <w:webHidden/>
          </w:rPr>
          <w:fldChar w:fldCharType="begin"/>
        </w:r>
        <w:r w:rsidR="00F44242">
          <w:rPr>
            <w:noProof/>
            <w:webHidden/>
          </w:rPr>
          <w:instrText xml:space="preserve"> PAGEREF _Toc439611404 \h </w:instrText>
        </w:r>
        <w:r w:rsidR="00F44242">
          <w:rPr>
            <w:noProof/>
            <w:webHidden/>
          </w:rPr>
        </w:r>
        <w:r w:rsidR="00F44242">
          <w:rPr>
            <w:noProof/>
            <w:webHidden/>
          </w:rPr>
          <w:fldChar w:fldCharType="separate"/>
        </w:r>
        <w:r w:rsidR="00E965C2">
          <w:rPr>
            <w:noProof/>
            <w:webHidden/>
          </w:rPr>
          <w:t>21</w:t>
        </w:r>
        <w:r w:rsidR="00F44242">
          <w:rPr>
            <w:noProof/>
            <w:webHidden/>
          </w:rPr>
          <w:fldChar w:fldCharType="end"/>
        </w:r>
      </w:hyperlink>
    </w:p>
    <w:p w14:paraId="54218626" w14:textId="77777777" w:rsidR="00F44242" w:rsidRDefault="00342306">
      <w:pPr>
        <w:pStyle w:val="TableofFigures"/>
        <w:tabs>
          <w:tab w:val="right" w:leader="dot" w:pos="9056"/>
        </w:tabs>
        <w:rPr>
          <w:noProof/>
          <w:sz w:val="22"/>
          <w:szCs w:val="22"/>
          <w:lang w:val="en-US" w:eastAsia="ja-JP"/>
        </w:rPr>
      </w:pPr>
      <w:hyperlink w:anchor="_Toc439611405" w:history="1">
        <w:r w:rsidR="00F44242" w:rsidRPr="0082711C">
          <w:rPr>
            <w:rStyle w:val="Hyperlink"/>
            <w:noProof/>
          </w:rPr>
          <w:t xml:space="preserve">Gambar 12 Diagram aktivitas : </w:t>
        </w:r>
        <w:r w:rsidR="00F44242" w:rsidRPr="0082711C">
          <w:rPr>
            <w:rStyle w:val="Hyperlink"/>
            <w:noProof/>
            <w:lang w:val="en-US"/>
          </w:rPr>
          <w:t>melakukan pembayaran online</w:t>
        </w:r>
        <w:r w:rsidR="00F44242">
          <w:rPr>
            <w:noProof/>
            <w:webHidden/>
          </w:rPr>
          <w:tab/>
        </w:r>
        <w:r w:rsidR="00F44242">
          <w:rPr>
            <w:noProof/>
            <w:webHidden/>
          </w:rPr>
          <w:fldChar w:fldCharType="begin"/>
        </w:r>
        <w:r w:rsidR="00F44242">
          <w:rPr>
            <w:noProof/>
            <w:webHidden/>
          </w:rPr>
          <w:instrText xml:space="preserve"> PAGEREF _Toc439611405 \h </w:instrText>
        </w:r>
        <w:r w:rsidR="00F44242">
          <w:rPr>
            <w:noProof/>
            <w:webHidden/>
          </w:rPr>
        </w:r>
        <w:r w:rsidR="00F44242">
          <w:rPr>
            <w:noProof/>
            <w:webHidden/>
          </w:rPr>
          <w:fldChar w:fldCharType="separate"/>
        </w:r>
        <w:r w:rsidR="00E965C2">
          <w:rPr>
            <w:noProof/>
            <w:webHidden/>
          </w:rPr>
          <w:t>22</w:t>
        </w:r>
        <w:r w:rsidR="00F44242">
          <w:rPr>
            <w:noProof/>
            <w:webHidden/>
          </w:rPr>
          <w:fldChar w:fldCharType="end"/>
        </w:r>
      </w:hyperlink>
    </w:p>
    <w:p w14:paraId="25243081" w14:textId="77777777" w:rsidR="00F44242" w:rsidRDefault="00342306">
      <w:pPr>
        <w:pStyle w:val="TableofFigures"/>
        <w:tabs>
          <w:tab w:val="right" w:leader="dot" w:pos="9056"/>
        </w:tabs>
        <w:rPr>
          <w:noProof/>
          <w:sz w:val="22"/>
          <w:szCs w:val="22"/>
          <w:lang w:val="en-US" w:eastAsia="ja-JP"/>
        </w:rPr>
      </w:pPr>
      <w:hyperlink w:anchor="_Toc439611406" w:history="1">
        <w:r w:rsidR="00F44242" w:rsidRPr="0082711C">
          <w:rPr>
            <w:rStyle w:val="Hyperlink"/>
            <w:noProof/>
          </w:rPr>
          <w:t xml:space="preserve">Gambar 13 Diagram sekuens : </w:t>
        </w:r>
        <w:r w:rsidR="00F44242" w:rsidRPr="0082711C">
          <w:rPr>
            <w:rStyle w:val="Hyperlink"/>
            <w:noProof/>
            <w:lang w:val="en-US"/>
          </w:rPr>
          <w:t>melakukan pembayaran online</w:t>
        </w:r>
        <w:r w:rsidR="00F44242">
          <w:rPr>
            <w:noProof/>
            <w:webHidden/>
          </w:rPr>
          <w:tab/>
        </w:r>
        <w:r w:rsidR="00F44242">
          <w:rPr>
            <w:noProof/>
            <w:webHidden/>
          </w:rPr>
          <w:fldChar w:fldCharType="begin"/>
        </w:r>
        <w:r w:rsidR="00F44242">
          <w:rPr>
            <w:noProof/>
            <w:webHidden/>
          </w:rPr>
          <w:instrText xml:space="preserve"> PAGEREF _Toc439611406 \h </w:instrText>
        </w:r>
        <w:r w:rsidR="00F44242">
          <w:rPr>
            <w:noProof/>
            <w:webHidden/>
          </w:rPr>
        </w:r>
        <w:r w:rsidR="00F44242">
          <w:rPr>
            <w:noProof/>
            <w:webHidden/>
          </w:rPr>
          <w:fldChar w:fldCharType="separate"/>
        </w:r>
        <w:r w:rsidR="00E965C2">
          <w:rPr>
            <w:noProof/>
            <w:webHidden/>
          </w:rPr>
          <w:t>23</w:t>
        </w:r>
        <w:r w:rsidR="00F44242">
          <w:rPr>
            <w:noProof/>
            <w:webHidden/>
          </w:rPr>
          <w:fldChar w:fldCharType="end"/>
        </w:r>
      </w:hyperlink>
    </w:p>
    <w:p w14:paraId="78659063" w14:textId="77777777" w:rsidR="00F44242" w:rsidRDefault="00342306">
      <w:pPr>
        <w:pStyle w:val="TableofFigures"/>
        <w:tabs>
          <w:tab w:val="right" w:leader="dot" w:pos="9056"/>
        </w:tabs>
        <w:rPr>
          <w:noProof/>
          <w:sz w:val="22"/>
          <w:szCs w:val="22"/>
          <w:lang w:val="en-US" w:eastAsia="ja-JP"/>
        </w:rPr>
      </w:pPr>
      <w:hyperlink w:anchor="_Toc439611407" w:history="1">
        <w:r w:rsidR="00F44242" w:rsidRPr="0082711C">
          <w:rPr>
            <w:rStyle w:val="Hyperlink"/>
            <w:noProof/>
          </w:rPr>
          <w:t xml:space="preserve">Gambar 14 Diagram aktivitas :  </w:t>
        </w:r>
        <w:r w:rsidR="00F44242" w:rsidRPr="0082711C">
          <w:rPr>
            <w:rStyle w:val="Hyperlink"/>
            <w:noProof/>
            <w:lang w:val="en-US"/>
          </w:rPr>
          <w:t>verivikasi pembayaran</w:t>
        </w:r>
        <w:r w:rsidR="00F44242">
          <w:rPr>
            <w:noProof/>
            <w:webHidden/>
          </w:rPr>
          <w:tab/>
        </w:r>
        <w:r w:rsidR="00F44242">
          <w:rPr>
            <w:noProof/>
            <w:webHidden/>
          </w:rPr>
          <w:fldChar w:fldCharType="begin"/>
        </w:r>
        <w:r w:rsidR="00F44242">
          <w:rPr>
            <w:noProof/>
            <w:webHidden/>
          </w:rPr>
          <w:instrText xml:space="preserve"> PAGEREF _Toc439611407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B6129C3" w14:textId="77777777" w:rsidR="00F44242" w:rsidRDefault="00342306">
      <w:pPr>
        <w:pStyle w:val="TableofFigures"/>
        <w:tabs>
          <w:tab w:val="right" w:leader="dot" w:pos="9056"/>
        </w:tabs>
        <w:rPr>
          <w:noProof/>
          <w:sz w:val="22"/>
          <w:szCs w:val="22"/>
          <w:lang w:val="en-US" w:eastAsia="ja-JP"/>
        </w:rPr>
      </w:pPr>
      <w:hyperlink w:anchor="_Toc439611408" w:history="1">
        <w:r w:rsidR="00F44242" w:rsidRPr="0082711C">
          <w:rPr>
            <w:rStyle w:val="Hyperlink"/>
            <w:noProof/>
          </w:rPr>
          <w:t xml:space="preserve">Gambar 15 Diagram sekuens : </w:t>
        </w:r>
        <w:r w:rsidR="00F44242" w:rsidRPr="0082711C">
          <w:rPr>
            <w:rStyle w:val="Hyperlink"/>
            <w:noProof/>
            <w:lang w:val="en-US"/>
          </w:rPr>
          <w:t>verivikasi pembayaran</w:t>
        </w:r>
        <w:r w:rsidR="00F44242">
          <w:rPr>
            <w:noProof/>
            <w:webHidden/>
          </w:rPr>
          <w:tab/>
        </w:r>
        <w:r w:rsidR="00F44242">
          <w:rPr>
            <w:noProof/>
            <w:webHidden/>
          </w:rPr>
          <w:fldChar w:fldCharType="begin"/>
        </w:r>
        <w:r w:rsidR="00F44242">
          <w:rPr>
            <w:noProof/>
            <w:webHidden/>
          </w:rPr>
          <w:instrText xml:space="preserve"> PAGEREF _Toc439611408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98C0B2A" w14:textId="77777777" w:rsidR="00F44242" w:rsidRDefault="00342306">
      <w:pPr>
        <w:pStyle w:val="TableofFigures"/>
        <w:tabs>
          <w:tab w:val="right" w:leader="dot" w:pos="9056"/>
        </w:tabs>
        <w:rPr>
          <w:noProof/>
          <w:sz w:val="22"/>
          <w:szCs w:val="22"/>
          <w:lang w:val="en-US" w:eastAsia="ja-JP"/>
        </w:rPr>
      </w:pPr>
      <w:hyperlink w:anchor="_Toc439611409" w:history="1">
        <w:r w:rsidR="00F44242" w:rsidRPr="0082711C">
          <w:rPr>
            <w:rStyle w:val="Hyperlink"/>
            <w:noProof/>
          </w:rPr>
          <w:t xml:space="preserve">Gambar 16 Diagram aktivitas :  </w:t>
        </w:r>
        <w:r w:rsidR="00F44242" w:rsidRPr="0082711C">
          <w:rPr>
            <w:rStyle w:val="Hyperlink"/>
            <w:noProof/>
            <w:lang w:val="en-US"/>
          </w:rPr>
          <w:t>verivikasi pemesanan</w:t>
        </w:r>
        <w:r w:rsidR="00F44242">
          <w:rPr>
            <w:noProof/>
            <w:webHidden/>
          </w:rPr>
          <w:tab/>
        </w:r>
        <w:r w:rsidR="00F44242">
          <w:rPr>
            <w:noProof/>
            <w:webHidden/>
          </w:rPr>
          <w:fldChar w:fldCharType="begin"/>
        </w:r>
        <w:r w:rsidR="00F44242">
          <w:rPr>
            <w:noProof/>
            <w:webHidden/>
          </w:rPr>
          <w:instrText xml:space="preserve"> PAGEREF _Toc439611409 \h </w:instrText>
        </w:r>
        <w:r w:rsidR="00F44242">
          <w:rPr>
            <w:noProof/>
            <w:webHidden/>
          </w:rPr>
        </w:r>
        <w:r w:rsidR="00F44242">
          <w:rPr>
            <w:noProof/>
            <w:webHidden/>
          </w:rPr>
          <w:fldChar w:fldCharType="separate"/>
        </w:r>
        <w:r w:rsidR="00E965C2">
          <w:rPr>
            <w:noProof/>
            <w:webHidden/>
          </w:rPr>
          <w:t>26</w:t>
        </w:r>
        <w:r w:rsidR="00F44242">
          <w:rPr>
            <w:noProof/>
            <w:webHidden/>
          </w:rPr>
          <w:fldChar w:fldCharType="end"/>
        </w:r>
      </w:hyperlink>
    </w:p>
    <w:p w14:paraId="5C94FE55" w14:textId="77777777" w:rsidR="00F44242" w:rsidRDefault="00342306">
      <w:pPr>
        <w:pStyle w:val="TableofFigures"/>
        <w:tabs>
          <w:tab w:val="right" w:leader="dot" w:pos="9056"/>
        </w:tabs>
        <w:rPr>
          <w:noProof/>
          <w:sz w:val="22"/>
          <w:szCs w:val="22"/>
          <w:lang w:val="en-US" w:eastAsia="ja-JP"/>
        </w:rPr>
      </w:pPr>
      <w:hyperlink w:anchor="_Toc439611410" w:history="1">
        <w:r w:rsidR="00F44242" w:rsidRPr="0082711C">
          <w:rPr>
            <w:rStyle w:val="Hyperlink"/>
            <w:noProof/>
          </w:rPr>
          <w:t xml:space="preserve">Gambar 17 Diagram sekuens : </w:t>
        </w:r>
        <w:r w:rsidR="00F44242" w:rsidRPr="0082711C">
          <w:rPr>
            <w:rStyle w:val="Hyperlink"/>
            <w:noProof/>
            <w:lang w:val="en-US"/>
          </w:rPr>
          <w:t>verivikasi pemesanan</w:t>
        </w:r>
        <w:r w:rsidR="00F44242">
          <w:rPr>
            <w:noProof/>
            <w:webHidden/>
          </w:rPr>
          <w:tab/>
        </w:r>
        <w:r w:rsidR="00F44242">
          <w:rPr>
            <w:noProof/>
            <w:webHidden/>
          </w:rPr>
          <w:fldChar w:fldCharType="begin"/>
        </w:r>
        <w:r w:rsidR="00F44242">
          <w:rPr>
            <w:noProof/>
            <w:webHidden/>
          </w:rPr>
          <w:instrText xml:space="preserve"> PAGEREF _Toc439611410 \h </w:instrText>
        </w:r>
        <w:r w:rsidR="00F44242">
          <w:rPr>
            <w:noProof/>
            <w:webHidden/>
          </w:rPr>
        </w:r>
        <w:r w:rsidR="00F44242">
          <w:rPr>
            <w:noProof/>
            <w:webHidden/>
          </w:rPr>
          <w:fldChar w:fldCharType="separate"/>
        </w:r>
        <w:r w:rsidR="00E965C2">
          <w:rPr>
            <w:noProof/>
            <w:webHidden/>
          </w:rPr>
          <w:t>27</w:t>
        </w:r>
        <w:r w:rsidR="00F44242">
          <w:rPr>
            <w:noProof/>
            <w:webHidden/>
          </w:rPr>
          <w:fldChar w:fldCharType="end"/>
        </w:r>
      </w:hyperlink>
    </w:p>
    <w:p w14:paraId="5AEDE5EF" w14:textId="77777777" w:rsidR="00F44242" w:rsidRDefault="00342306">
      <w:pPr>
        <w:pStyle w:val="TableofFigures"/>
        <w:tabs>
          <w:tab w:val="right" w:leader="dot" w:pos="9056"/>
        </w:tabs>
        <w:rPr>
          <w:noProof/>
          <w:sz w:val="22"/>
          <w:szCs w:val="22"/>
          <w:lang w:val="en-US" w:eastAsia="ja-JP"/>
        </w:rPr>
      </w:pPr>
      <w:hyperlink w:anchor="_Toc439611411" w:history="1">
        <w:r w:rsidR="00F44242" w:rsidRPr="0082711C">
          <w:rPr>
            <w:rStyle w:val="Hyperlink"/>
            <w:noProof/>
          </w:rPr>
          <w:t xml:space="preserve">Gambar 18 Diagram aktivitas :  </w:t>
        </w:r>
        <w:r w:rsidR="00F44242" w:rsidRPr="0082711C">
          <w:rPr>
            <w:rStyle w:val="Hyperlink"/>
            <w:noProof/>
            <w:lang w:val="en-US"/>
          </w:rPr>
          <w:t>membuat data transaksi</w:t>
        </w:r>
        <w:r w:rsidR="00F44242">
          <w:rPr>
            <w:noProof/>
            <w:webHidden/>
          </w:rPr>
          <w:tab/>
        </w:r>
        <w:r w:rsidR="00F44242">
          <w:rPr>
            <w:noProof/>
            <w:webHidden/>
          </w:rPr>
          <w:fldChar w:fldCharType="begin"/>
        </w:r>
        <w:r w:rsidR="00F44242">
          <w:rPr>
            <w:noProof/>
            <w:webHidden/>
          </w:rPr>
          <w:instrText xml:space="preserve"> PAGEREF _Toc439611411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39AE09B" w14:textId="77777777" w:rsidR="00F44242" w:rsidRDefault="00342306">
      <w:pPr>
        <w:pStyle w:val="TableofFigures"/>
        <w:tabs>
          <w:tab w:val="right" w:leader="dot" w:pos="9056"/>
        </w:tabs>
        <w:rPr>
          <w:noProof/>
          <w:sz w:val="22"/>
          <w:szCs w:val="22"/>
          <w:lang w:val="en-US" w:eastAsia="ja-JP"/>
        </w:rPr>
      </w:pPr>
      <w:hyperlink w:anchor="_Toc439611412" w:history="1">
        <w:r w:rsidR="00F44242" w:rsidRPr="0082711C">
          <w:rPr>
            <w:rStyle w:val="Hyperlink"/>
            <w:noProof/>
          </w:rPr>
          <w:t xml:space="preserve">Gambar 19 Diagram sekuens : </w:t>
        </w:r>
        <w:r w:rsidR="00F44242" w:rsidRPr="0082711C">
          <w:rPr>
            <w:rStyle w:val="Hyperlink"/>
            <w:noProof/>
            <w:lang w:val="en-US"/>
          </w:rPr>
          <w:t>membuat data transaksi</w:t>
        </w:r>
        <w:r w:rsidR="00F44242">
          <w:rPr>
            <w:noProof/>
            <w:webHidden/>
          </w:rPr>
          <w:tab/>
        </w:r>
        <w:r w:rsidR="00F44242">
          <w:rPr>
            <w:noProof/>
            <w:webHidden/>
          </w:rPr>
          <w:fldChar w:fldCharType="begin"/>
        </w:r>
        <w:r w:rsidR="00F44242">
          <w:rPr>
            <w:noProof/>
            <w:webHidden/>
          </w:rPr>
          <w:instrText xml:space="preserve"> PAGEREF _Toc439611412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7A791E6" w14:textId="77777777" w:rsidR="00F44242" w:rsidRDefault="00342306">
      <w:pPr>
        <w:pStyle w:val="TableofFigures"/>
        <w:tabs>
          <w:tab w:val="right" w:leader="dot" w:pos="9056"/>
        </w:tabs>
        <w:rPr>
          <w:noProof/>
          <w:sz w:val="22"/>
          <w:szCs w:val="22"/>
          <w:lang w:val="en-US" w:eastAsia="ja-JP"/>
        </w:rPr>
      </w:pPr>
      <w:hyperlink w:anchor="_Toc439611413" w:history="1">
        <w:r w:rsidR="00F44242" w:rsidRPr="0082711C">
          <w:rPr>
            <w:rStyle w:val="Hyperlink"/>
            <w:noProof/>
          </w:rPr>
          <w:t xml:space="preserve">Gambar 20 Diagram aktivitas :  </w:t>
        </w:r>
        <w:r w:rsidR="00F44242" w:rsidRPr="0082711C">
          <w:rPr>
            <w:rStyle w:val="Hyperlink"/>
            <w:noProof/>
            <w:lang w:val="en-US"/>
          </w:rPr>
          <w:t>mengisi kuesioner</w:t>
        </w:r>
        <w:r w:rsidR="00F44242">
          <w:rPr>
            <w:noProof/>
            <w:webHidden/>
          </w:rPr>
          <w:tab/>
        </w:r>
        <w:r w:rsidR="00F44242">
          <w:rPr>
            <w:noProof/>
            <w:webHidden/>
          </w:rPr>
          <w:fldChar w:fldCharType="begin"/>
        </w:r>
        <w:r w:rsidR="00F44242">
          <w:rPr>
            <w:noProof/>
            <w:webHidden/>
          </w:rPr>
          <w:instrText xml:space="preserve"> PAGEREF _Toc439611413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294D423" w14:textId="77777777" w:rsidR="00F44242" w:rsidRDefault="00342306">
      <w:pPr>
        <w:pStyle w:val="TableofFigures"/>
        <w:tabs>
          <w:tab w:val="right" w:leader="dot" w:pos="9056"/>
        </w:tabs>
        <w:rPr>
          <w:noProof/>
          <w:sz w:val="22"/>
          <w:szCs w:val="22"/>
          <w:lang w:val="en-US" w:eastAsia="ja-JP"/>
        </w:rPr>
      </w:pPr>
      <w:hyperlink w:anchor="_Toc439611414" w:history="1">
        <w:r w:rsidR="00F44242" w:rsidRPr="0082711C">
          <w:rPr>
            <w:rStyle w:val="Hyperlink"/>
            <w:noProof/>
          </w:rPr>
          <w:t xml:space="preserve">Gambar 21 Diagram sekuens : </w:t>
        </w:r>
        <w:r w:rsidR="00F44242" w:rsidRPr="0082711C">
          <w:rPr>
            <w:rStyle w:val="Hyperlink"/>
            <w:noProof/>
            <w:lang w:val="en-US"/>
          </w:rPr>
          <w:t>mengisi kuesioner</w:t>
        </w:r>
        <w:r w:rsidR="00F44242">
          <w:rPr>
            <w:noProof/>
            <w:webHidden/>
          </w:rPr>
          <w:tab/>
        </w:r>
        <w:r w:rsidR="00F44242">
          <w:rPr>
            <w:noProof/>
            <w:webHidden/>
          </w:rPr>
          <w:fldChar w:fldCharType="begin"/>
        </w:r>
        <w:r w:rsidR="00F44242">
          <w:rPr>
            <w:noProof/>
            <w:webHidden/>
          </w:rPr>
          <w:instrText xml:space="preserve"> PAGEREF _Toc439611414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29B034D" w14:textId="77777777" w:rsidR="00F44242" w:rsidRDefault="00342306">
      <w:pPr>
        <w:pStyle w:val="TableofFigures"/>
        <w:tabs>
          <w:tab w:val="right" w:leader="dot" w:pos="9056"/>
        </w:tabs>
        <w:rPr>
          <w:noProof/>
          <w:sz w:val="22"/>
          <w:szCs w:val="22"/>
          <w:lang w:val="en-US" w:eastAsia="ja-JP"/>
        </w:rPr>
      </w:pPr>
      <w:hyperlink w:anchor="_Toc439611415" w:history="1">
        <w:r w:rsidR="00F44242" w:rsidRPr="0082711C">
          <w:rPr>
            <w:rStyle w:val="Hyperlink"/>
            <w:noProof/>
          </w:rPr>
          <w:t xml:space="preserve">Gambar 22 Diagram aktivitas :  </w:t>
        </w:r>
        <w:r w:rsidR="00F44242" w:rsidRPr="0082711C">
          <w:rPr>
            <w:rStyle w:val="Hyperlink"/>
            <w:noProof/>
            <w:lang w:val="en-US"/>
          </w:rPr>
          <w:t>mencatat fasilitas tambahan</w:t>
        </w:r>
        <w:r w:rsidR="00F44242">
          <w:rPr>
            <w:noProof/>
            <w:webHidden/>
          </w:rPr>
          <w:tab/>
        </w:r>
        <w:r w:rsidR="00F44242">
          <w:rPr>
            <w:noProof/>
            <w:webHidden/>
          </w:rPr>
          <w:fldChar w:fldCharType="begin"/>
        </w:r>
        <w:r w:rsidR="00F44242">
          <w:rPr>
            <w:noProof/>
            <w:webHidden/>
          </w:rPr>
          <w:instrText xml:space="preserve"> PAGEREF _Toc439611415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FDA90D7" w14:textId="77777777" w:rsidR="00F44242" w:rsidRDefault="00342306">
      <w:pPr>
        <w:pStyle w:val="TableofFigures"/>
        <w:tabs>
          <w:tab w:val="right" w:leader="dot" w:pos="9056"/>
        </w:tabs>
        <w:rPr>
          <w:noProof/>
          <w:sz w:val="22"/>
          <w:szCs w:val="22"/>
          <w:lang w:val="en-US" w:eastAsia="ja-JP"/>
        </w:rPr>
      </w:pPr>
      <w:hyperlink w:anchor="_Toc439611416" w:history="1">
        <w:r w:rsidR="00F44242" w:rsidRPr="0082711C">
          <w:rPr>
            <w:rStyle w:val="Hyperlink"/>
            <w:noProof/>
          </w:rPr>
          <w:t xml:space="preserve">Gambar 23 Diagram sekuens : </w:t>
        </w:r>
        <w:r w:rsidR="00F44242" w:rsidRPr="0082711C">
          <w:rPr>
            <w:rStyle w:val="Hyperlink"/>
            <w:noProof/>
            <w:lang w:val="en-US"/>
          </w:rPr>
          <w:t>mencatat fasiltias tambahan</w:t>
        </w:r>
        <w:r w:rsidR="00F44242">
          <w:rPr>
            <w:noProof/>
            <w:webHidden/>
          </w:rPr>
          <w:tab/>
        </w:r>
        <w:r w:rsidR="00F44242">
          <w:rPr>
            <w:noProof/>
            <w:webHidden/>
          </w:rPr>
          <w:fldChar w:fldCharType="begin"/>
        </w:r>
        <w:r w:rsidR="00F44242">
          <w:rPr>
            <w:noProof/>
            <w:webHidden/>
          </w:rPr>
          <w:instrText xml:space="preserve"> PAGEREF _Toc439611416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EF3694A" w14:textId="77777777" w:rsidR="00F44242" w:rsidRDefault="00342306">
      <w:pPr>
        <w:pStyle w:val="TableofFigures"/>
        <w:tabs>
          <w:tab w:val="right" w:leader="dot" w:pos="9056"/>
        </w:tabs>
        <w:rPr>
          <w:noProof/>
          <w:sz w:val="22"/>
          <w:szCs w:val="22"/>
          <w:lang w:val="en-US" w:eastAsia="ja-JP"/>
        </w:rPr>
      </w:pPr>
      <w:hyperlink w:anchor="_Toc439611417" w:history="1">
        <w:r w:rsidR="00F44242" w:rsidRPr="0082711C">
          <w:rPr>
            <w:rStyle w:val="Hyperlink"/>
            <w:noProof/>
          </w:rPr>
          <w:t xml:space="preserve">Gambar 24 Diagram aktivitas :  </w:t>
        </w:r>
        <w:r w:rsidR="00F44242" w:rsidRPr="0082711C">
          <w:rPr>
            <w:rStyle w:val="Hyperlink"/>
            <w:noProof/>
            <w:lang w:val="en-US"/>
          </w:rPr>
          <w:t>melayani check out</w:t>
        </w:r>
        <w:r w:rsidR="00F44242">
          <w:rPr>
            <w:noProof/>
            <w:webHidden/>
          </w:rPr>
          <w:tab/>
        </w:r>
        <w:r w:rsidR="00F44242">
          <w:rPr>
            <w:noProof/>
            <w:webHidden/>
          </w:rPr>
          <w:fldChar w:fldCharType="begin"/>
        </w:r>
        <w:r w:rsidR="00F44242">
          <w:rPr>
            <w:noProof/>
            <w:webHidden/>
          </w:rPr>
          <w:instrText xml:space="preserve"> PAGEREF _Toc439611417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B1B05EA" w14:textId="77777777" w:rsidR="00F44242" w:rsidRDefault="00342306">
      <w:pPr>
        <w:pStyle w:val="TableofFigures"/>
        <w:tabs>
          <w:tab w:val="right" w:leader="dot" w:pos="9056"/>
        </w:tabs>
        <w:rPr>
          <w:noProof/>
          <w:sz w:val="22"/>
          <w:szCs w:val="22"/>
          <w:lang w:val="en-US" w:eastAsia="ja-JP"/>
        </w:rPr>
      </w:pPr>
      <w:hyperlink w:anchor="_Toc439611418" w:history="1">
        <w:r w:rsidR="00F44242" w:rsidRPr="0082711C">
          <w:rPr>
            <w:rStyle w:val="Hyperlink"/>
            <w:noProof/>
          </w:rPr>
          <w:t xml:space="preserve">Gambar 25 Diagram sekuens : </w:t>
        </w:r>
        <w:r w:rsidR="00F44242" w:rsidRPr="0082711C">
          <w:rPr>
            <w:rStyle w:val="Hyperlink"/>
            <w:noProof/>
            <w:lang w:val="en-US"/>
          </w:rPr>
          <w:t>melayani check out</w:t>
        </w:r>
        <w:r w:rsidR="00F44242">
          <w:rPr>
            <w:noProof/>
            <w:webHidden/>
          </w:rPr>
          <w:tab/>
        </w:r>
        <w:r w:rsidR="00F44242">
          <w:rPr>
            <w:noProof/>
            <w:webHidden/>
          </w:rPr>
          <w:fldChar w:fldCharType="begin"/>
        </w:r>
        <w:r w:rsidR="00F44242">
          <w:rPr>
            <w:noProof/>
            <w:webHidden/>
          </w:rPr>
          <w:instrText xml:space="preserve"> PAGEREF _Toc439611418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6BEA72A" w14:textId="77777777" w:rsidR="00F44242" w:rsidRDefault="00342306">
      <w:pPr>
        <w:pStyle w:val="TableofFigures"/>
        <w:tabs>
          <w:tab w:val="right" w:leader="dot" w:pos="9056"/>
        </w:tabs>
        <w:rPr>
          <w:noProof/>
          <w:sz w:val="22"/>
          <w:szCs w:val="22"/>
          <w:lang w:val="en-US" w:eastAsia="ja-JP"/>
        </w:rPr>
      </w:pPr>
      <w:hyperlink w:anchor="_Toc439611419" w:history="1">
        <w:r w:rsidR="00F44242" w:rsidRPr="0082711C">
          <w:rPr>
            <w:rStyle w:val="Hyperlink"/>
            <w:noProof/>
          </w:rPr>
          <w:t xml:space="preserve">Gambar 26 Diagram aktivitas :  </w:t>
        </w:r>
        <w:r w:rsidR="00F44242" w:rsidRPr="0082711C">
          <w:rPr>
            <w:rStyle w:val="Hyperlink"/>
            <w:noProof/>
            <w:lang w:val="en-US"/>
          </w:rPr>
          <w:t>mengambil data transaksi kamar</w:t>
        </w:r>
        <w:r w:rsidR="00F44242">
          <w:rPr>
            <w:noProof/>
            <w:webHidden/>
          </w:rPr>
          <w:tab/>
        </w:r>
        <w:r w:rsidR="00F44242">
          <w:rPr>
            <w:noProof/>
            <w:webHidden/>
          </w:rPr>
          <w:fldChar w:fldCharType="begin"/>
        </w:r>
        <w:r w:rsidR="00F44242">
          <w:rPr>
            <w:noProof/>
            <w:webHidden/>
          </w:rPr>
          <w:instrText xml:space="preserve"> PAGEREF _Toc439611419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B1FE934" w14:textId="77777777" w:rsidR="00F44242" w:rsidRDefault="00342306">
      <w:pPr>
        <w:pStyle w:val="TableofFigures"/>
        <w:tabs>
          <w:tab w:val="right" w:leader="dot" w:pos="9056"/>
        </w:tabs>
        <w:rPr>
          <w:noProof/>
          <w:sz w:val="22"/>
          <w:szCs w:val="22"/>
          <w:lang w:val="en-US" w:eastAsia="ja-JP"/>
        </w:rPr>
      </w:pPr>
      <w:hyperlink w:anchor="_Toc439611420" w:history="1">
        <w:r w:rsidR="00F44242" w:rsidRPr="0082711C">
          <w:rPr>
            <w:rStyle w:val="Hyperlink"/>
            <w:noProof/>
          </w:rPr>
          <w:t xml:space="preserve">Gambar 27 Diagram sekuens : </w:t>
        </w:r>
        <w:r w:rsidR="00F44242" w:rsidRPr="0082711C">
          <w:rPr>
            <w:rStyle w:val="Hyperlink"/>
            <w:noProof/>
            <w:lang w:val="en-US"/>
          </w:rPr>
          <w:t>mengambil data transaksi kamar</w:t>
        </w:r>
        <w:r w:rsidR="00F44242">
          <w:rPr>
            <w:noProof/>
            <w:webHidden/>
          </w:rPr>
          <w:tab/>
        </w:r>
        <w:r w:rsidR="00F44242">
          <w:rPr>
            <w:noProof/>
            <w:webHidden/>
          </w:rPr>
          <w:fldChar w:fldCharType="begin"/>
        </w:r>
        <w:r w:rsidR="00F44242">
          <w:rPr>
            <w:noProof/>
            <w:webHidden/>
          </w:rPr>
          <w:instrText xml:space="preserve"> PAGEREF _Toc439611420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2421594" w14:textId="77777777" w:rsidR="00F44242" w:rsidRDefault="00342306">
      <w:pPr>
        <w:pStyle w:val="TableofFigures"/>
        <w:tabs>
          <w:tab w:val="right" w:leader="dot" w:pos="9056"/>
        </w:tabs>
        <w:rPr>
          <w:noProof/>
          <w:sz w:val="22"/>
          <w:szCs w:val="22"/>
          <w:lang w:val="en-US" w:eastAsia="ja-JP"/>
        </w:rPr>
      </w:pPr>
      <w:hyperlink w:anchor="_Toc439611421" w:history="1">
        <w:r w:rsidR="00F44242" w:rsidRPr="0082711C">
          <w:rPr>
            <w:rStyle w:val="Hyperlink"/>
            <w:noProof/>
          </w:rPr>
          <w:t xml:space="preserve">Gambar 28 Diagram aktivitas :  </w:t>
        </w:r>
        <w:r w:rsidR="00F44242" w:rsidRPr="0082711C">
          <w:rPr>
            <w:rStyle w:val="Hyperlink"/>
            <w:noProof/>
            <w:lang w:val="en-US"/>
          </w:rPr>
          <w:t>menambah detail ivnentaris</w:t>
        </w:r>
        <w:r w:rsidR="00F44242">
          <w:rPr>
            <w:noProof/>
            <w:webHidden/>
          </w:rPr>
          <w:tab/>
        </w:r>
        <w:r w:rsidR="00F44242">
          <w:rPr>
            <w:noProof/>
            <w:webHidden/>
          </w:rPr>
          <w:fldChar w:fldCharType="begin"/>
        </w:r>
        <w:r w:rsidR="00F44242">
          <w:rPr>
            <w:noProof/>
            <w:webHidden/>
          </w:rPr>
          <w:instrText xml:space="preserve"> PAGEREF _Toc439611421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C42B69E" w14:textId="77777777" w:rsidR="00F44242" w:rsidRDefault="00342306">
      <w:pPr>
        <w:pStyle w:val="TableofFigures"/>
        <w:tabs>
          <w:tab w:val="right" w:leader="dot" w:pos="9056"/>
        </w:tabs>
        <w:rPr>
          <w:noProof/>
          <w:sz w:val="22"/>
          <w:szCs w:val="22"/>
          <w:lang w:val="en-US" w:eastAsia="ja-JP"/>
        </w:rPr>
      </w:pPr>
      <w:hyperlink w:anchor="_Toc439611422" w:history="1">
        <w:r w:rsidR="00F44242" w:rsidRPr="0082711C">
          <w:rPr>
            <w:rStyle w:val="Hyperlink"/>
            <w:noProof/>
          </w:rPr>
          <w:t xml:space="preserve">Gambar 29 Diagram sekuens : </w:t>
        </w:r>
        <w:r w:rsidR="00F44242" w:rsidRPr="0082711C">
          <w:rPr>
            <w:rStyle w:val="Hyperlink"/>
            <w:noProof/>
            <w:lang w:val="en-US"/>
          </w:rPr>
          <w:t>menambah detail inventaris</w:t>
        </w:r>
        <w:r w:rsidR="00F44242">
          <w:rPr>
            <w:noProof/>
            <w:webHidden/>
          </w:rPr>
          <w:tab/>
        </w:r>
        <w:r w:rsidR="00F44242">
          <w:rPr>
            <w:noProof/>
            <w:webHidden/>
          </w:rPr>
          <w:fldChar w:fldCharType="begin"/>
        </w:r>
        <w:r w:rsidR="00F44242">
          <w:rPr>
            <w:noProof/>
            <w:webHidden/>
          </w:rPr>
          <w:instrText xml:space="preserve"> PAGEREF _Toc439611422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6649BCC" w14:textId="77777777" w:rsidR="00F44242" w:rsidRDefault="00342306">
      <w:pPr>
        <w:pStyle w:val="TableofFigures"/>
        <w:tabs>
          <w:tab w:val="right" w:leader="dot" w:pos="9056"/>
        </w:tabs>
        <w:rPr>
          <w:noProof/>
          <w:sz w:val="22"/>
          <w:szCs w:val="22"/>
          <w:lang w:val="en-US" w:eastAsia="ja-JP"/>
        </w:rPr>
      </w:pPr>
      <w:hyperlink w:anchor="_Toc439611423" w:history="1">
        <w:r w:rsidR="00F44242" w:rsidRPr="0082711C">
          <w:rPr>
            <w:rStyle w:val="Hyperlink"/>
            <w:noProof/>
          </w:rPr>
          <w:t xml:space="preserve">Gambar 30 Diagram aktivitas :  </w:t>
        </w:r>
        <w:r w:rsidR="00F44242" w:rsidRPr="0082711C">
          <w:rPr>
            <w:rStyle w:val="Hyperlink"/>
            <w:noProof/>
            <w:lang w:val="en-US"/>
          </w:rPr>
          <w:t>mengedit data inventaris</w:t>
        </w:r>
        <w:r w:rsidR="00F44242">
          <w:rPr>
            <w:noProof/>
            <w:webHidden/>
          </w:rPr>
          <w:tab/>
        </w:r>
        <w:r w:rsidR="00F44242">
          <w:rPr>
            <w:noProof/>
            <w:webHidden/>
          </w:rPr>
          <w:fldChar w:fldCharType="begin"/>
        </w:r>
        <w:r w:rsidR="00F44242">
          <w:rPr>
            <w:noProof/>
            <w:webHidden/>
          </w:rPr>
          <w:instrText xml:space="preserve"> PAGEREF _Toc439611423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CB9B721" w14:textId="77777777" w:rsidR="00F44242" w:rsidRDefault="00342306">
      <w:pPr>
        <w:pStyle w:val="TableofFigures"/>
        <w:tabs>
          <w:tab w:val="right" w:leader="dot" w:pos="9056"/>
        </w:tabs>
        <w:rPr>
          <w:noProof/>
          <w:sz w:val="22"/>
          <w:szCs w:val="22"/>
          <w:lang w:val="en-US" w:eastAsia="ja-JP"/>
        </w:rPr>
      </w:pPr>
      <w:hyperlink w:anchor="_Toc439611424" w:history="1">
        <w:r w:rsidR="00F44242" w:rsidRPr="0082711C">
          <w:rPr>
            <w:rStyle w:val="Hyperlink"/>
            <w:noProof/>
          </w:rPr>
          <w:t xml:space="preserve">Gambar 31 Diagram sekuens : </w:t>
        </w:r>
        <w:r w:rsidR="00F44242" w:rsidRPr="0082711C">
          <w:rPr>
            <w:rStyle w:val="Hyperlink"/>
            <w:noProof/>
            <w:lang w:val="en-US"/>
          </w:rPr>
          <w:t>mengedit data inventaris</w:t>
        </w:r>
        <w:r w:rsidR="00F44242">
          <w:rPr>
            <w:noProof/>
            <w:webHidden/>
          </w:rPr>
          <w:tab/>
        </w:r>
        <w:r w:rsidR="00F44242">
          <w:rPr>
            <w:noProof/>
            <w:webHidden/>
          </w:rPr>
          <w:fldChar w:fldCharType="begin"/>
        </w:r>
        <w:r w:rsidR="00F44242">
          <w:rPr>
            <w:noProof/>
            <w:webHidden/>
          </w:rPr>
          <w:instrText xml:space="preserve"> PAGEREF _Toc439611424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BB3348C" w14:textId="77777777" w:rsidR="00F44242" w:rsidRDefault="00342306">
      <w:pPr>
        <w:pStyle w:val="TableofFigures"/>
        <w:tabs>
          <w:tab w:val="right" w:leader="dot" w:pos="9056"/>
        </w:tabs>
        <w:rPr>
          <w:noProof/>
          <w:sz w:val="22"/>
          <w:szCs w:val="22"/>
          <w:lang w:val="en-US" w:eastAsia="ja-JP"/>
        </w:rPr>
      </w:pPr>
      <w:hyperlink w:anchor="_Toc439611425" w:history="1">
        <w:r w:rsidR="00F44242" w:rsidRPr="0082711C">
          <w:rPr>
            <w:rStyle w:val="Hyperlink"/>
            <w:noProof/>
          </w:rPr>
          <w:t xml:space="preserve">Gambar 32 Diagram aktivitas :  </w:t>
        </w:r>
        <w:r w:rsidR="00F44242" w:rsidRPr="0082711C">
          <w:rPr>
            <w:rStyle w:val="Hyperlink"/>
            <w:noProof/>
            <w:lang w:val="en-US"/>
          </w:rPr>
          <w:t>melihat data inventaris</w:t>
        </w:r>
        <w:r w:rsidR="00F44242">
          <w:rPr>
            <w:noProof/>
            <w:webHidden/>
          </w:rPr>
          <w:tab/>
        </w:r>
        <w:r w:rsidR="00F44242">
          <w:rPr>
            <w:noProof/>
            <w:webHidden/>
          </w:rPr>
          <w:fldChar w:fldCharType="begin"/>
        </w:r>
        <w:r w:rsidR="00F44242">
          <w:rPr>
            <w:noProof/>
            <w:webHidden/>
          </w:rPr>
          <w:instrText xml:space="preserve"> PAGEREF _Toc439611425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4F3A43E" w14:textId="77777777" w:rsidR="00F44242" w:rsidRDefault="00342306">
      <w:pPr>
        <w:pStyle w:val="TableofFigures"/>
        <w:tabs>
          <w:tab w:val="right" w:leader="dot" w:pos="9056"/>
        </w:tabs>
        <w:rPr>
          <w:noProof/>
          <w:sz w:val="22"/>
          <w:szCs w:val="22"/>
          <w:lang w:val="en-US" w:eastAsia="ja-JP"/>
        </w:rPr>
      </w:pPr>
      <w:hyperlink w:anchor="_Toc439611426" w:history="1">
        <w:r w:rsidR="00F44242" w:rsidRPr="0082711C">
          <w:rPr>
            <w:rStyle w:val="Hyperlink"/>
            <w:noProof/>
          </w:rPr>
          <w:t xml:space="preserve">Gambar 33 Diagram sekuens : </w:t>
        </w:r>
        <w:r w:rsidR="00F44242" w:rsidRPr="0082711C">
          <w:rPr>
            <w:rStyle w:val="Hyperlink"/>
            <w:noProof/>
            <w:lang w:val="en-US"/>
          </w:rPr>
          <w:t>melihat detail inventaris</w:t>
        </w:r>
        <w:r w:rsidR="00F44242">
          <w:rPr>
            <w:noProof/>
            <w:webHidden/>
          </w:rPr>
          <w:tab/>
        </w:r>
        <w:r w:rsidR="00F44242">
          <w:rPr>
            <w:noProof/>
            <w:webHidden/>
          </w:rPr>
          <w:fldChar w:fldCharType="begin"/>
        </w:r>
        <w:r w:rsidR="00F44242">
          <w:rPr>
            <w:noProof/>
            <w:webHidden/>
          </w:rPr>
          <w:instrText xml:space="preserve"> PAGEREF _Toc439611426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1F0C001" w14:textId="77777777" w:rsidR="00F44242" w:rsidRDefault="00342306">
      <w:pPr>
        <w:pStyle w:val="TableofFigures"/>
        <w:tabs>
          <w:tab w:val="right" w:leader="dot" w:pos="9056"/>
        </w:tabs>
        <w:rPr>
          <w:noProof/>
          <w:sz w:val="22"/>
          <w:szCs w:val="22"/>
          <w:lang w:val="en-US" w:eastAsia="ja-JP"/>
        </w:rPr>
      </w:pPr>
      <w:hyperlink w:anchor="_Toc439611427" w:history="1">
        <w:r w:rsidR="00F44242" w:rsidRPr="0082711C">
          <w:rPr>
            <w:rStyle w:val="Hyperlink"/>
            <w:noProof/>
          </w:rPr>
          <w:t xml:space="preserve">Gambar 34 Diagram aktivitas :  </w:t>
        </w:r>
        <w:r w:rsidR="00F44242" w:rsidRPr="0082711C">
          <w:rPr>
            <w:rStyle w:val="Hyperlink"/>
            <w:noProof/>
            <w:lang w:val="en-US"/>
          </w:rPr>
          <w:t>menambah akun pegawai</w:t>
        </w:r>
        <w:r w:rsidR="00F44242">
          <w:rPr>
            <w:noProof/>
            <w:webHidden/>
          </w:rPr>
          <w:tab/>
        </w:r>
        <w:r w:rsidR="00F44242">
          <w:rPr>
            <w:noProof/>
            <w:webHidden/>
          </w:rPr>
          <w:fldChar w:fldCharType="begin"/>
        </w:r>
        <w:r w:rsidR="00F44242">
          <w:rPr>
            <w:noProof/>
            <w:webHidden/>
          </w:rPr>
          <w:instrText xml:space="preserve"> PAGEREF _Toc439611427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1C02CC45" w14:textId="77777777" w:rsidR="00F44242" w:rsidRDefault="00342306">
      <w:pPr>
        <w:pStyle w:val="TableofFigures"/>
        <w:tabs>
          <w:tab w:val="right" w:leader="dot" w:pos="9056"/>
        </w:tabs>
        <w:rPr>
          <w:noProof/>
          <w:sz w:val="22"/>
          <w:szCs w:val="22"/>
          <w:lang w:val="en-US" w:eastAsia="ja-JP"/>
        </w:rPr>
      </w:pPr>
      <w:hyperlink w:anchor="_Toc439611428" w:history="1">
        <w:r w:rsidR="00F44242" w:rsidRPr="0082711C">
          <w:rPr>
            <w:rStyle w:val="Hyperlink"/>
            <w:noProof/>
          </w:rPr>
          <w:t xml:space="preserve">Gambar 35 Diagram sekuens : </w:t>
        </w:r>
        <w:r w:rsidR="00F44242" w:rsidRPr="0082711C">
          <w:rPr>
            <w:rStyle w:val="Hyperlink"/>
            <w:noProof/>
            <w:lang w:val="en-US"/>
          </w:rPr>
          <w:t>menambah akun pegawai</w:t>
        </w:r>
        <w:r w:rsidR="00F44242">
          <w:rPr>
            <w:noProof/>
            <w:webHidden/>
          </w:rPr>
          <w:tab/>
        </w:r>
        <w:r w:rsidR="00F44242">
          <w:rPr>
            <w:noProof/>
            <w:webHidden/>
          </w:rPr>
          <w:fldChar w:fldCharType="begin"/>
        </w:r>
        <w:r w:rsidR="00F44242">
          <w:rPr>
            <w:noProof/>
            <w:webHidden/>
          </w:rPr>
          <w:instrText xml:space="preserve"> PAGEREF _Toc439611428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26327BE" w14:textId="77777777" w:rsidR="00F44242" w:rsidRDefault="00342306">
      <w:pPr>
        <w:pStyle w:val="TableofFigures"/>
        <w:tabs>
          <w:tab w:val="right" w:leader="dot" w:pos="9056"/>
        </w:tabs>
        <w:rPr>
          <w:noProof/>
          <w:sz w:val="22"/>
          <w:szCs w:val="22"/>
          <w:lang w:val="en-US" w:eastAsia="ja-JP"/>
        </w:rPr>
      </w:pPr>
      <w:hyperlink w:anchor="_Toc439611429" w:history="1">
        <w:r w:rsidR="00F44242" w:rsidRPr="0082711C">
          <w:rPr>
            <w:rStyle w:val="Hyperlink"/>
            <w:noProof/>
          </w:rPr>
          <w:t xml:space="preserve">Gambar 36 Diagram aktivitas :  </w:t>
        </w:r>
        <w:r w:rsidR="00F44242" w:rsidRPr="0082711C">
          <w:rPr>
            <w:rStyle w:val="Hyperlink"/>
            <w:noProof/>
            <w:lang w:val="en-US"/>
          </w:rPr>
          <w:t>mengedit akun pegawai</w:t>
        </w:r>
        <w:r w:rsidR="00F44242">
          <w:rPr>
            <w:noProof/>
            <w:webHidden/>
          </w:rPr>
          <w:tab/>
        </w:r>
        <w:r w:rsidR="00F44242">
          <w:rPr>
            <w:noProof/>
            <w:webHidden/>
          </w:rPr>
          <w:fldChar w:fldCharType="begin"/>
        </w:r>
        <w:r w:rsidR="00F44242">
          <w:rPr>
            <w:noProof/>
            <w:webHidden/>
          </w:rPr>
          <w:instrText xml:space="preserve"> PAGEREF _Toc439611429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0F8721A" w14:textId="77777777" w:rsidR="00F44242" w:rsidRDefault="00342306">
      <w:pPr>
        <w:pStyle w:val="TableofFigures"/>
        <w:tabs>
          <w:tab w:val="right" w:leader="dot" w:pos="9056"/>
        </w:tabs>
        <w:rPr>
          <w:noProof/>
          <w:sz w:val="22"/>
          <w:szCs w:val="22"/>
          <w:lang w:val="en-US" w:eastAsia="ja-JP"/>
        </w:rPr>
      </w:pPr>
      <w:hyperlink w:anchor="_Toc439611430" w:history="1">
        <w:r w:rsidR="00F44242" w:rsidRPr="0082711C">
          <w:rPr>
            <w:rStyle w:val="Hyperlink"/>
            <w:noProof/>
          </w:rPr>
          <w:t xml:space="preserve">Gambar 37 Diagram sekuens : </w:t>
        </w:r>
        <w:r w:rsidR="00F44242" w:rsidRPr="0082711C">
          <w:rPr>
            <w:rStyle w:val="Hyperlink"/>
            <w:noProof/>
            <w:lang w:val="en-US"/>
          </w:rPr>
          <w:t>mengedit akun pegawai</w:t>
        </w:r>
        <w:r w:rsidR="00F44242">
          <w:rPr>
            <w:noProof/>
            <w:webHidden/>
          </w:rPr>
          <w:tab/>
        </w:r>
        <w:r w:rsidR="00F44242">
          <w:rPr>
            <w:noProof/>
            <w:webHidden/>
          </w:rPr>
          <w:fldChar w:fldCharType="begin"/>
        </w:r>
        <w:r w:rsidR="00F44242">
          <w:rPr>
            <w:noProof/>
            <w:webHidden/>
          </w:rPr>
          <w:instrText xml:space="preserve"> PAGEREF _Toc439611430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763E0D42" w14:textId="77777777" w:rsidR="00F44242" w:rsidRDefault="00342306">
      <w:pPr>
        <w:pStyle w:val="TableofFigures"/>
        <w:tabs>
          <w:tab w:val="right" w:leader="dot" w:pos="9056"/>
        </w:tabs>
        <w:rPr>
          <w:noProof/>
          <w:sz w:val="22"/>
          <w:szCs w:val="22"/>
          <w:lang w:val="en-US" w:eastAsia="ja-JP"/>
        </w:rPr>
      </w:pPr>
      <w:hyperlink w:anchor="_Toc439611431" w:history="1">
        <w:r w:rsidR="00F44242" w:rsidRPr="0082711C">
          <w:rPr>
            <w:rStyle w:val="Hyperlink"/>
            <w:noProof/>
          </w:rPr>
          <w:t xml:space="preserve">Gambar 38 Diagram aktivitas :  </w:t>
        </w:r>
        <w:r w:rsidR="00F44242" w:rsidRPr="0082711C">
          <w:rPr>
            <w:rStyle w:val="Hyperlink"/>
            <w:noProof/>
            <w:lang w:val="en-US"/>
          </w:rPr>
          <w:t>menghapus akun pegawai</w:t>
        </w:r>
        <w:r w:rsidR="00F44242">
          <w:rPr>
            <w:noProof/>
            <w:webHidden/>
          </w:rPr>
          <w:tab/>
        </w:r>
        <w:r w:rsidR="00F44242">
          <w:rPr>
            <w:noProof/>
            <w:webHidden/>
          </w:rPr>
          <w:fldChar w:fldCharType="begin"/>
        </w:r>
        <w:r w:rsidR="00F44242">
          <w:rPr>
            <w:noProof/>
            <w:webHidden/>
          </w:rPr>
          <w:instrText xml:space="preserve"> PAGEREF _Toc439611431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58F978F" w14:textId="77777777" w:rsidR="00F44242" w:rsidRDefault="00342306">
      <w:pPr>
        <w:pStyle w:val="TableofFigures"/>
        <w:tabs>
          <w:tab w:val="right" w:leader="dot" w:pos="9056"/>
        </w:tabs>
        <w:rPr>
          <w:noProof/>
          <w:sz w:val="22"/>
          <w:szCs w:val="22"/>
          <w:lang w:val="en-US" w:eastAsia="ja-JP"/>
        </w:rPr>
      </w:pPr>
      <w:hyperlink w:anchor="_Toc439611432" w:history="1">
        <w:r w:rsidR="00F44242" w:rsidRPr="0082711C">
          <w:rPr>
            <w:rStyle w:val="Hyperlink"/>
            <w:noProof/>
          </w:rPr>
          <w:t xml:space="preserve">Gambar 39 Diagram sekuens : </w:t>
        </w:r>
        <w:r w:rsidR="00F44242" w:rsidRPr="0082711C">
          <w:rPr>
            <w:rStyle w:val="Hyperlink"/>
            <w:noProof/>
            <w:lang w:val="en-US"/>
          </w:rPr>
          <w:t>menghapus akun pegawai</w:t>
        </w:r>
        <w:r w:rsidR="00F44242">
          <w:rPr>
            <w:noProof/>
            <w:webHidden/>
          </w:rPr>
          <w:tab/>
        </w:r>
        <w:r w:rsidR="00F44242">
          <w:rPr>
            <w:noProof/>
            <w:webHidden/>
          </w:rPr>
          <w:fldChar w:fldCharType="begin"/>
        </w:r>
        <w:r w:rsidR="00F44242">
          <w:rPr>
            <w:noProof/>
            <w:webHidden/>
          </w:rPr>
          <w:instrText xml:space="preserve"> PAGEREF _Toc439611432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30B62915" w14:textId="77777777" w:rsidR="00F44242" w:rsidRDefault="00342306">
      <w:pPr>
        <w:pStyle w:val="TableofFigures"/>
        <w:tabs>
          <w:tab w:val="right" w:leader="dot" w:pos="9056"/>
        </w:tabs>
        <w:rPr>
          <w:noProof/>
          <w:sz w:val="22"/>
          <w:szCs w:val="22"/>
          <w:lang w:val="en-US" w:eastAsia="ja-JP"/>
        </w:rPr>
      </w:pPr>
      <w:hyperlink w:anchor="_Toc439611433" w:history="1">
        <w:r w:rsidR="00F44242" w:rsidRPr="0082711C">
          <w:rPr>
            <w:rStyle w:val="Hyperlink"/>
            <w:noProof/>
          </w:rPr>
          <w:t xml:space="preserve">Gambar 40 Diagram aktivitas :  </w:t>
        </w:r>
        <w:r w:rsidR="00F44242" w:rsidRPr="0082711C">
          <w:rPr>
            <w:rStyle w:val="Hyperlink"/>
            <w:noProof/>
            <w:lang w:val="en-US"/>
          </w:rPr>
          <w:t>melihat historis transaksi</w:t>
        </w:r>
        <w:r w:rsidR="00F44242">
          <w:rPr>
            <w:noProof/>
            <w:webHidden/>
          </w:rPr>
          <w:tab/>
        </w:r>
        <w:r w:rsidR="00F44242">
          <w:rPr>
            <w:noProof/>
            <w:webHidden/>
          </w:rPr>
          <w:fldChar w:fldCharType="begin"/>
        </w:r>
        <w:r w:rsidR="00F44242">
          <w:rPr>
            <w:noProof/>
            <w:webHidden/>
          </w:rPr>
          <w:instrText xml:space="preserve"> PAGEREF _Toc439611433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752E631" w14:textId="77777777" w:rsidR="00F44242" w:rsidRDefault="00342306">
      <w:pPr>
        <w:pStyle w:val="TableofFigures"/>
        <w:tabs>
          <w:tab w:val="right" w:leader="dot" w:pos="9056"/>
        </w:tabs>
        <w:rPr>
          <w:noProof/>
          <w:sz w:val="22"/>
          <w:szCs w:val="22"/>
          <w:lang w:val="en-US" w:eastAsia="ja-JP"/>
        </w:rPr>
      </w:pPr>
      <w:hyperlink w:anchor="_Toc439611434" w:history="1">
        <w:r w:rsidR="00F44242" w:rsidRPr="0082711C">
          <w:rPr>
            <w:rStyle w:val="Hyperlink"/>
            <w:noProof/>
          </w:rPr>
          <w:t xml:space="preserve">Gambar 41 Diagram sekuens : </w:t>
        </w:r>
        <w:r w:rsidR="00F44242" w:rsidRPr="0082711C">
          <w:rPr>
            <w:rStyle w:val="Hyperlink"/>
            <w:noProof/>
            <w:lang w:val="en-US"/>
          </w:rPr>
          <w:t>melihat historis transaksi</w:t>
        </w:r>
        <w:r w:rsidR="00F44242">
          <w:rPr>
            <w:noProof/>
            <w:webHidden/>
          </w:rPr>
          <w:tab/>
        </w:r>
        <w:r w:rsidR="00F44242">
          <w:rPr>
            <w:noProof/>
            <w:webHidden/>
          </w:rPr>
          <w:fldChar w:fldCharType="begin"/>
        </w:r>
        <w:r w:rsidR="00F44242">
          <w:rPr>
            <w:noProof/>
            <w:webHidden/>
          </w:rPr>
          <w:instrText xml:space="preserve"> PAGEREF _Toc439611434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255BE4B" w14:textId="77777777" w:rsidR="00F44242" w:rsidRDefault="00342306">
      <w:pPr>
        <w:pStyle w:val="TableofFigures"/>
        <w:tabs>
          <w:tab w:val="right" w:leader="dot" w:pos="9056"/>
        </w:tabs>
        <w:rPr>
          <w:noProof/>
          <w:sz w:val="22"/>
          <w:szCs w:val="22"/>
          <w:lang w:val="en-US" w:eastAsia="ja-JP"/>
        </w:rPr>
      </w:pPr>
      <w:hyperlink w:anchor="_Toc439611435" w:history="1">
        <w:r w:rsidR="00F44242" w:rsidRPr="0082711C">
          <w:rPr>
            <w:rStyle w:val="Hyperlink"/>
            <w:noProof/>
          </w:rPr>
          <w:t>Gambar 42</w:t>
        </w:r>
        <w:r w:rsidR="00F44242" w:rsidRPr="0082711C">
          <w:rPr>
            <w:rStyle w:val="Hyperlink"/>
            <w:noProof/>
            <w:lang w:val="en-US"/>
          </w:rPr>
          <w:t xml:space="preserve"> Diagram aktivitas : Melihat Pendapatan Transaksi</w:t>
        </w:r>
        <w:r w:rsidR="00F44242">
          <w:rPr>
            <w:noProof/>
            <w:webHidden/>
          </w:rPr>
          <w:tab/>
        </w:r>
        <w:r w:rsidR="00F44242">
          <w:rPr>
            <w:noProof/>
            <w:webHidden/>
          </w:rPr>
          <w:fldChar w:fldCharType="begin"/>
        </w:r>
        <w:r w:rsidR="00F44242">
          <w:rPr>
            <w:noProof/>
            <w:webHidden/>
          </w:rPr>
          <w:instrText xml:space="preserve"> PAGEREF _Toc439611435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E720A94" w14:textId="77777777" w:rsidR="00F44242" w:rsidRDefault="00342306">
      <w:pPr>
        <w:pStyle w:val="TableofFigures"/>
        <w:tabs>
          <w:tab w:val="right" w:leader="dot" w:pos="9056"/>
        </w:tabs>
        <w:rPr>
          <w:noProof/>
          <w:sz w:val="22"/>
          <w:szCs w:val="22"/>
          <w:lang w:val="en-US" w:eastAsia="ja-JP"/>
        </w:rPr>
      </w:pPr>
      <w:hyperlink w:anchor="_Toc439611436" w:history="1">
        <w:r w:rsidR="00F44242" w:rsidRPr="0082711C">
          <w:rPr>
            <w:rStyle w:val="Hyperlink"/>
            <w:noProof/>
          </w:rPr>
          <w:t xml:space="preserve">Gambar 43 Diagram sekuens : </w:t>
        </w:r>
        <w:r w:rsidR="00F44242" w:rsidRPr="0082711C">
          <w:rPr>
            <w:rStyle w:val="Hyperlink"/>
            <w:noProof/>
            <w:lang w:val="en-US"/>
          </w:rPr>
          <w:t>melihat pendapatan transaksi</w:t>
        </w:r>
        <w:r w:rsidR="00F44242">
          <w:rPr>
            <w:noProof/>
            <w:webHidden/>
          </w:rPr>
          <w:tab/>
        </w:r>
        <w:r w:rsidR="00F44242">
          <w:rPr>
            <w:noProof/>
            <w:webHidden/>
          </w:rPr>
          <w:fldChar w:fldCharType="begin"/>
        </w:r>
        <w:r w:rsidR="00F44242">
          <w:rPr>
            <w:noProof/>
            <w:webHidden/>
          </w:rPr>
          <w:instrText xml:space="preserve"> PAGEREF _Toc439611436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80CA69C" w14:textId="77777777" w:rsidR="00F44242" w:rsidRDefault="00342306">
      <w:pPr>
        <w:pStyle w:val="TableofFigures"/>
        <w:tabs>
          <w:tab w:val="right" w:leader="dot" w:pos="9056"/>
        </w:tabs>
        <w:rPr>
          <w:noProof/>
          <w:sz w:val="22"/>
          <w:szCs w:val="22"/>
          <w:lang w:val="en-US" w:eastAsia="ja-JP"/>
        </w:rPr>
      </w:pPr>
      <w:hyperlink w:anchor="_Toc439611437" w:history="1">
        <w:r w:rsidR="00F44242" w:rsidRPr="0082711C">
          <w:rPr>
            <w:rStyle w:val="Hyperlink"/>
            <w:noProof/>
          </w:rPr>
          <w:t xml:space="preserve">Gambar 44 Diagram aktivitas : </w:t>
        </w:r>
        <w:r w:rsidR="00F44242" w:rsidRPr="0082711C">
          <w:rPr>
            <w:rStyle w:val="Hyperlink"/>
            <w:noProof/>
            <w:lang w:val="en-US"/>
          </w:rPr>
          <w:t>melihat hasil kuesioner</w:t>
        </w:r>
        <w:r w:rsidR="00F44242">
          <w:rPr>
            <w:noProof/>
            <w:webHidden/>
          </w:rPr>
          <w:tab/>
        </w:r>
        <w:r w:rsidR="00F44242">
          <w:rPr>
            <w:noProof/>
            <w:webHidden/>
          </w:rPr>
          <w:fldChar w:fldCharType="begin"/>
        </w:r>
        <w:r w:rsidR="00F44242">
          <w:rPr>
            <w:noProof/>
            <w:webHidden/>
          </w:rPr>
          <w:instrText xml:space="preserve"> PAGEREF _Toc439611437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8607627" w14:textId="77777777" w:rsidR="00F44242" w:rsidRDefault="00342306">
      <w:pPr>
        <w:pStyle w:val="TableofFigures"/>
        <w:tabs>
          <w:tab w:val="right" w:leader="dot" w:pos="9056"/>
        </w:tabs>
        <w:rPr>
          <w:noProof/>
          <w:sz w:val="22"/>
          <w:szCs w:val="22"/>
          <w:lang w:val="en-US" w:eastAsia="ja-JP"/>
        </w:rPr>
      </w:pPr>
      <w:hyperlink w:anchor="_Toc439611438" w:history="1">
        <w:r w:rsidR="00F44242" w:rsidRPr="0082711C">
          <w:rPr>
            <w:rStyle w:val="Hyperlink"/>
            <w:noProof/>
          </w:rPr>
          <w:t xml:space="preserve">Gambar 45 Diagram sekuens : </w:t>
        </w:r>
        <w:r w:rsidR="00F44242" w:rsidRPr="0082711C">
          <w:rPr>
            <w:rStyle w:val="Hyperlink"/>
            <w:noProof/>
            <w:lang w:val="en-US"/>
          </w:rPr>
          <w:t>melihat hasil kuesioner</w:t>
        </w:r>
        <w:r w:rsidR="00F44242">
          <w:rPr>
            <w:noProof/>
            <w:webHidden/>
          </w:rPr>
          <w:tab/>
        </w:r>
        <w:r w:rsidR="00F44242">
          <w:rPr>
            <w:noProof/>
            <w:webHidden/>
          </w:rPr>
          <w:fldChar w:fldCharType="begin"/>
        </w:r>
        <w:r w:rsidR="00F44242">
          <w:rPr>
            <w:noProof/>
            <w:webHidden/>
          </w:rPr>
          <w:instrText xml:space="preserve"> PAGEREF _Toc439611438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7A19AF2" w14:textId="77777777" w:rsidR="00F44242" w:rsidRDefault="00342306">
      <w:pPr>
        <w:pStyle w:val="TableofFigures"/>
        <w:tabs>
          <w:tab w:val="right" w:leader="dot" w:pos="9056"/>
        </w:tabs>
        <w:rPr>
          <w:noProof/>
          <w:sz w:val="22"/>
          <w:szCs w:val="22"/>
          <w:lang w:val="en-US" w:eastAsia="ja-JP"/>
        </w:rPr>
      </w:pPr>
      <w:hyperlink w:anchor="_Toc439611439" w:history="1">
        <w:r w:rsidR="00F44242" w:rsidRPr="0082711C">
          <w:rPr>
            <w:rStyle w:val="Hyperlink"/>
            <w:noProof/>
          </w:rPr>
          <w:t xml:space="preserve">Gambar 46 Diagram aktivitas : </w:t>
        </w:r>
        <w:r w:rsidR="00F44242" w:rsidRPr="0082711C">
          <w:rPr>
            <w:rStyle w:val="Hyperlink"/>
            <w:noProof/>
            <w:lang w:val="en-US"/>
          </w:rPr>
          <w:t>mengambil data fasiltias tambahan</w:t>
        </w:r>
        <w:r w:rsidR="00F44242">
          <w:rPr>
            <w:noProof/>
            <w:webHidden/>
          </w:rPr>
          <w:tab/>
        </w:r>
        <w:r w:rsidR="00F44242">
          <w:rPr>
            <w:noProof/>
            <w:webHidden/>
          </w:rPr>
          <w:fldChar w:fldCharType="begin"/>
        </w:r>
        <w:r w:rsidR="00F44242">
          <w:rPr>
            <w:noProof/>
            <w:webHidden/>
          </w:rPr>
          <w:instrText xml:space="preserve"> PAGEREF _Toc439611439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DC21B84" w14:textId="77777777" w:rsidR="00F44242" w:rsidRDefault="00342306">
      <w:pPr>
        <w:pStyle w:val="TableofFigures"/>
        <w:tabs>
          <w:tab w:val="right" w:leader="dot" w:pos="9056"/>
        </w:tabs>
        <w:rPr>
          <w:noProof/>
          <w:sz w:val="22"/>
          <w:szCs w:val="22"/>
          <w:lang w:val="en-US" w:eastAsia="ja-JP"/>
        </w:rPr>
      </w:pPr>
      <w:hyperlink w:anchor="_Toc439611440" w:history="1">
        <w:r w:rsidR="00F44242" w:rsidRPr="0082711C">
          <w:rPr>
            <w:rStyle w:val="Hyperlink"/>
            <w:noProof/>
          </w:rPr>
          <w:t xml:space="preserve">Gambar 47 Diagram sekuens : </w:t>
        </w:r>
        <w:r w:rsidR="00F44242" w:rsidRPr="0082711C">
          <w:rPr>
            <w:rStyle w:val="Hyperlink"/>
            <w:noProof/>
            <w:lang w:val="en-US"/>
          </w:rPr>
          <w:t>mengambil data fasilitas tambahan</w:t>
        </w:r>
        <w:r w:rsidR="00F44242">
          <w:rPr>
            <w:noProof/>
            <w:webHidden/>
          </w:rPr>
          <w:tab/>
        </w:r>
        <w:r w:rsidR="00F44242">
          <w:rPr>
            <w:noProof/>
            <w:webHidden/>
          </w:rPr>
          <w:fldChar w:fldCharType="begin"/>
        </w:r>
        <w:r w:rsidR="00F44242">
          <w:rPr>
            <w:noProof/>
            <w:webHidden/>
          </w:rPr>
          <w:instrText xml:space="preserve"> PAGEREF _Toc439611440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4AA67C7B" w14:textId="77777777" w:rsidR="00F44242" w:rsidRDefault="00342306">
      <w:pPr>
        <w:pStyle w:val="TableofFigures"/>
        <w:tabs>
          <w:tab w:val="right" w:leader="dot" w:pos="9056"/>
        </w:tabs>
        <w:rPr>
          <w:noProof/>
          <w:sz w:val="22"/>
          <w:szCs w:val="22"/>
          <w:lang w:val="en-US" w:eastAsia="ja-JP"/>
        </w:rPr>
      </w:pPr>
      <w:hyperlink w:anchor="_Toc439611441" w:history="1">
        <w:r w:rsidR="00F44242" w:rsidRPr="0082711C">
          <w:rPr>
            <w:rStyle w:val="Hyperlink"/>
            <w:noProof/>
          </w:rPr>
          <w:t>Gambar 48</w:t>
        </w:r>
        <w:r w:rsidR="00F44242" w:rsidRPr="0082711C">
          <w:rPr>
            <w:rStyle w:val="Hyperlink"/>
            <w:noProof/>
            <w:lang w:val="en-US"/>
          </w:rPr>
          <w:t xml:space="preserve"> Diagram Kelas : Keseluruhan</w:t>
        </w:r>
        <w:r w:rsidR="00F44242">
          <w:rPr>
            <w:noProof/>
            <w:webHidden/>
          </w:rPr>
          <w:tab/>
        </w:r>
        <w:r w:rsidR="00F44242">
          <w:rPr>
            <w:noProof/>
            <w:webHidden/>
          </w:rPr>
          <w:fldChar w:fldCharType="begin"/>
        </w:r>
        <w:r w:rsidR="00F44242">
          <w:rPr>
            <w:noProof/>
            <w:webHidden/>
          </w:rPr>
          <w:instrText xml:space="preserve"> PAGEREF _Toc439611441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70025951" w14:textId="77777777" w:rsidR="00F44242" w:rsidRDefault="00342306">
      <w:pPr>
        <w:pStyle w:val="TableofFigures"/>
        <w:tabs>
          <w:tab w:val="right" w:leader="dot" w:pos="9056"/>
        </w:tabs>
        <w:rPr>
          <w:noProof/>
          <w:sz w:val="22"/>
          <w:szCs w:val="22"/>
          <w:lang w:val="en-US" w:eastAsia="ja-JP"/>
        </w:rPr>
      </w:pPr>
      <w:hyperlink w:anchor="_Toc439611442" w:history="1">
        <w:r w:rsidR="00F44242" w:rsidRPr="0082711C">
          <w:rPr>
            <w:rStyle w:val="Hyperlink"/>
            <w:noProof/>
          </w:rPr>
          <w:t xml:space="preserve">Gambar 49 Diagram Kelas : </w:t>
        </w:r>
        <w:r w:rsidR="00F44242" w:rsidRPr="0082711C">
          <w:rPr>
            <w:rStyle w:val="Hyperlink"/>
            <w:noProof/>
            <w:lang w:val="en-US"/>
          </w:rPr>
          <w:t>bagian 1</w:t>
        </w:r>
        <w:r w:rsidR="00F44242">
          <w:rPr>
            <w:noProof/>
            <w:webHidden/>
          </w:rPr>
          <w:tab/>
        </w:r>
        <w:r w:rsidR="00F44242">
          <w:rPr>
            <w:noProof/>
            <w:webHidden/>
          </w:rPr>
          <w:fldChar w:fldCharType="begin"/>
        </w:r>
        <w:r w:rsidR="00F44242">
          <w:rPr>
            <w:noProof/>
            <w:webHidden/>
          </w:rPr>
          <w:instrText xml:space="preserve"> PAGEREF _Toc439611442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25296214" w14:textId="77777777" w:rsidR="00F44242" w:rsidRDefault="00342306">
      <w:pPr>
        <w:pStyle w:val="TableofFigures"/>
        <w:tabs>
          <w:tab w:val="right" w:leader="dot" w:pos="9056"/>
        </w:tabs>
        <w:rPr>
          <w:noProof/>
          <w:sz w:val="22"/>
          <w:szCs w:val="22"/>
          <w:lang w:val="en-US" w:eastAsia="ja-JP"/>
        </w:rPr>
      </w:pPr>
      <w:hyperlink w:anchor="_Toc439611443" w:history="1">
        <w:r w:rsidR="00F44242" w:rsidRPr="0082711C">
          <w:rPr>
            <w:rStyle w:val="Hyperlink"/>
            <w:noProof/>
          </w:rPr>
          <w:t xml:space="preserve">Gambar 50 Diagram Kelas : </w:t>
        </w:r>
        <w:r w:rsidR="00F44242" w:rsidRPr="0082711C">
          <w:rPr>
            <w:rStyle w:val="Hyperlink"/>
            <w:noProof/>
            <w:lang w:val="en-US"/>
          </w:rPr>
          <w:t>bagian 2</w:t>
        </w:r>
        <w:r w:rsidR="00F44242">
          <w:rPr>
            <w:noProof/>
            <w:webHidden/>
          </w:rPr>
          <w:tab/>
        </w:r>
        <w:r w:rsidR="00F44242">
          <w:rPr>
            <w:noProof/>
            <w:webHidden/>
          </w:rPr>
          <w:fldChar w:fldCharType="begin"/>
        </w:r>
        <w:r w:rsidR="00F44242">
          <w:rPr>
            <w:noProof/>
            <w:webHidden/>
          </w:rPr>
          <w:instrText xml:space="preserve"> PAGEREF _Toc439611443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3FA4513D" w14:textId="77777777" w:rsidR="00F44242" w:rsidRDefault="00342306">
      <w:pPr>
        <w:pStyle w:val="TableofFigures"/>
        <w:tabs>
          <w:tab w:val="right" w:leader="dot" w:pos="9056"/>
        </w:tabs>
        <w:rPr>
          <w:noProof/>
          <w:sz w:val="22"/>
          <w:szCs w:val="22"/>
          <w:lang w:val="en-US" w:eastAsia="ja-JP"/>
        </w:rPr>
      </w:pPr>
      <w:hyperlink w:anchor="_Toc439611444" w:history="1">
        <w:r w:rsidR="00F44242" w:rsidRPr="0082711C">
          <w:rPr>
            <w:rStyle w:val="Hyperlink"/>
            <w:noProof/>
          </w:rPr>
          <w:t xml:space="preserve">Gambar 51 Diagram Kelas : </w:t>
        </w:r>
        <w:r w:rsidR="00F44242" w:rsidRPr="0082711C">
          <w:rPr>
            <w:rStyle w:val="Hyperlink"/>
            <w:noProof/>
            <w:lang w:val="en-US"/>
          </w:rPr>
          <w:t>bagian 3</w:t>
        </w:r>
        <w:r w:rsidR="00F44242">
          <w:rPr>
            <w:noProof/>
            <w:webHidden/>
          </w:rPr>
          <w:tab/>
        </w:r>
        <w:r w:rsidR="00F44242">
          <w:rPr>
            <w:noProof/>
            <w:webHidden/>
          </w:rPr>
          <w:fldChar w:fldCharType="begin"/>
        </w:r>
        <w:r w:rsidR="00F44242">
          <w:rPr>
            <w:noProof/>
            <w:webHidden/>
          </w:rPr>
          <w:instrText xml:space="preserve"> PAGEREF _Toc439611444 \h </w:instrText>
        </w:r>
        <w:r w:rsidR="00F44242">
          <w:rPr>
            <w:noProof/>
            <w:webHidden/>
          </w:rPr>
        </w:r>
        <w:r w:rsidR="00F44242">
          <w:rPr>
            <w:noProof/>
            <w:webHidden/>
          </w:rPr>
          <w:fldChar w:fldCharType="separate"/>
        </w:r>
        <w:r w:rsidR="00E965C2">
          <w:rPr>
            <w:noProof/>
            <w:webHidden/>
          </w:rPr>
          <w:t>28</w:t>
        </w:r>
        <w:r w:rsidR="00F44242">
          <w:rPr>
            <w:noProof/>
            <w:webHidden/>
          </w:rPr>
          <w:fldChar w:fldCharType="end"/>
        </w:r>
      </w:hyperlink>
    </w:p>
    <w:p w14:paraId="1DCD5EF0" w14:textId="77777777" w:rsidR="00F44242" w:rsidRDefault="00342306">
      <w:pPr>
        <w:pStyle w:val="TableofFigures"/>
        <w:tabs>
          <w:tab w:val="right" w:leader="dot" w:pos="9056"/>
        </w:tabs>
        <w:rPr>
          <w:noProof/>
          <w:sz w:val="22"/>
          <w:szCs w:val="22"/>
          <w:lang w:val="en-US" w:eastAsia="ja-JP"/>
        </w:rPr>
      </w:pPr>
      <w:hyperlink w:anchor="_Toc439611445" w:history="1">
        <w:r w:rsidR="00F44242" w:rsidRPr="0082711C">
          <w:rPr>
            <w:rStyle w:val="Hyperlink"/>
            <w:noProof/>
          </w:rPr>
          <w:t>Gambar 52</w:t>
        </w:r>
        <w:r w:rsidR="00F44242" w:rsidRPr="0082711C">
          <w:rPr>
            <w:rStyle w:val="Hyperlink"/>
            <w:noProof/>
            <w:lang w:val="en-US"/>
          </w:rPr>
          <w:t xml:space="preserve"> Diagram Aliran Data : Level 0 (diagram konteks)</w:t>
        </w:r>
        <w:r w:rsidR="00F44242">
          <w:rPr>
            <w:noProof/>
            <w:webHidden/>
          </w:rPr>
          <w:tab/>
        </w:r>
        <w:r w:rsidR="00F44242">
          <w:rPr>
            <w:noProof/>
            <w:webHidden/>
          </w:rPr>
          <w:fldChar w:fldCharType="begin"/>
        </w:r>
        <w:r w:rsidR="00F44242">
          <w:rPr>
            <w:noProof/>
            <w:webHidden/>
          </w:rPr>
          <w:instrText xml:space="preserve"> PAGEREF _Toc439611445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6ABFE57E" w14:textId="77777777" w:rsidR="00F44242" w:rsidRDefault="00342306">
      <w:pPr>
        <w:pStyle w:val="TableofFigures"/>
        <w:tabs>
          <w:tab w:val="right" w:leader="dot" w:pos="9056"/>
        </w:tabs>
        <w:rPr>
          <w:noProof/>
          <w:sz w:val="22"/>
          <w:szCs w:val="22"/>
          <w:lang w:val="en-US" w:eastAsia="ja-JP"/>
        </w:rPr>
      </w:pPr>
      <w:hyperlink w:anchor="_Toc439611446" w:history="1">
        <w:r w:rsidR="00F44242" w:rsidRPr="0082711C">
          <w:rPr>
            <w:rStyle w:val="Hyperlink"/>
            <w:noProof/>
          </w:rPr>
          <w:t xml:space="preserve">Gambar 53 Diagram Aliran Data : </w:t>
        </w:r>
        <w:r w:rsidR="00F44242" w:rsidRPr="0082711C">
          <w:rPr>
            <w:rStyle w:val="Hyperlink"/>
            <w:noProof/>
            <w:lang w:val="en-US"/>
          </w:rPr>
          <w:t>level 2</w:t>
        </w:r>
        <w:r w:rsidR="00F44242">
          <w:rPr>
            <w:noProof/>
            <w:webHidden/>
          </w:rPr>
          <w:tab/>
        </w:r>
        <w:r w:rsidR="00F44242">
          <w:rPr>
            <w:noProof/>
            <w:webHidden/>
          </w:rPr>
          <w:fldChar w:fldCharType="begin"/>
        </w:r>
        <w:r w:rsidR="00F44242">
          <w:rPr>
            <w:noProof/>
            <w:webHidden/>
          </w:rPr>
          <w:instrText xml:space="preserve"> PAGEREF _Toc439611446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5ED3F77A" w14:textId="77777777" w:rsidR="00F44242" w:rsidRDefault="00342306">
      <w:pPr>
        <w:pStyle w:val="TableofFigures"/>
        <w:tabs>
          <w:tab w:val="right" w:leader="dot" w:pos="9056"/>
        </w:tabs>
        <w:rPr>
          <w:noProof/>
          <w:sz w:val="22"/>
          <w:szCs w:val="22"/>
          <w:lang w:val="en-US" w:eastAsia="ja-JP"/>
        </w:rPr>
      </w:pPr>
      <w:hyperlink r:id="rId8" w:anchor="_Toc439611447" w:history="1">
        <w:r w:rsidR="00F44242" w:rsidRPr="0082711C">
          <w:rPr>
            <w:rStyle w:val="Hyperlink"/>
            <w:noProof/>
          </w:rPr>
          <w:t xml:space="preserve">Gambar 54 Diagram Aliran Data : </w:t>
        </w:r>
        <w:r w:rsidR="00F44242" w:rsidRPr="0082711C">
          <w:rPr>
            <w:rStyle w:val="Hyperlink"/>
            <w:noProof/>
            <w:lang w:val="en-US"/>
          </w:rPr>
          <w:t>level 3</w:t>
        </w:r>
        <w:r w:rsidR="00F44242">
          <w:rPr>
            <w:noProof/>
            <w:webHidden/>
          </w:rPr>
          <w:tab/>
        </w:r>
        <w:r w:rsidR="00F44242">
          <w:rPr>
            <w:noProof/>
            <w:webHidden/>
          </w:rPr>
          <w:fldChar w:fldCharType="begin"/>
        </w:r>
        <w:r w:rsidR="00F44242">
          <w:rPr>
            <w:noProof/>
            <w:webHidden/>
          </w:rPr>
          <w:instrText xml:space="preserve"> PAGEREF _Toc439611447 \h </w:instrText>
        </w:r>
        <w:r w:rsidR="00F44242">
          <w:rPr>
            <w:noProof/>
            <w:webHidden/>
          </w:rPr>
        </w:r>
        <w:r w:rsidR="00F44242">
          <w:rPr>
            <w:noProof/>
            <w:webHidden/>
          </w:rPr>
          <w:fldChar w:fldCharType="separate"/>
        </w:r>
        <w:r w:rsidR="00E965C2">
          <w:rPr>
            <w:b/>
            <w:bCs/>
            <w:noProof/>
            <w:webHidden/>
            <w:lang w:val="en-US"/>
          </w:rPr>
          <w:t>Error! Bookmark not defined.</w:t>
        </w:r>
        <w:r w:rsidR="00F44242">
          <w:rPr>
            <w:noProof/>
            <w:webHidden/>
          </w:rPr>
          <w:fldChar w:fldCharType="end"/>
        </w:r>
      </w:hyperlink>
    </w:p>
    <w:p w14:paraId="04C9E1F5" w14:textId="77777777" w:rsidR="00F43C39" w:rsidRPr="0020637D" w:rsidRDefault="00A213A8" w:rsidP="00F43C39">
      <w:pPr>
        <w:pStyle w:val="Title"/>
      </w:pPr>
      <w:r>
        <w:fldChar w:fldCharType="end"/>
      </w:r>
    </w:p>
    <w:p w14:paraId="2F278C37" w14:textId="77777777" w:rsidR="00FE5FFC" w:rsidRPr="00FE5FFC" w:rsidRDefault="48F3073F" w:rsidP="00B0119A">
      <w:pPr>
        <w:pStyle w:val="Heading1"/>
      </w:pPr>
      <w:bookmarkStart w:id="9" w:name="_Toc439611321"/>
      <w:bookmarkStart w:id="10" w:name="_Toc505219815"/>
      <w:bookmarkStart w:id="11" w:name="_Toc525536492"/>
      <w:bookmarkStart w:id="12" w:name="_Toc530143612"/>
      <w:bookmarkStart w:id="13" w:name="_Toc439611322"/>
      <w:bookmarkEnd w:id="0"/>
      <w:bookmarkEnd w:id="1"/>
      <w:bookmarkEnd w:id="2"/>
      <w:bookmarkEnd w:id="3"/>
      <w:bookmarkEnd w:id="4"/>
      <w:bookmarkEnd w:id="5"/>
      <w:bookmarkEnd w:id="6"/>
      <w:bookmarkEnd w:id="7"/>
      <w:bookmarkEnd w:id="8"/>
      <w:r>
        <w:lastRenderedPageBreak/>
        <w:t>Pendahuluan</w:t>
      </w:r>
      <w:bookmarkEnd w:id="9"/>
    </w:p>
    <w:p w14:paraId="00CBF012" w14:textId="77777777" w:rsidR="00890976" w:rsidRDefault="48F3073F" w:rsidP="00B0119A">
      <w:pPr>
        <w:pStyle w:val="Heading2"/>
      </w:pPr>
      <w:r>
        <w:t>Tujuan Penulisan Dokumen</w:t>
      </w:r>
      <w:bookmarkStart w:id="14" w:name="_Toc505219816"/>
      <w:bookmarkEnd w:id="10"/>
      <w:bookmarkEnd w:id="11"/>
      <w:bookmarkEnd w:id="12"/>
      <w:bookmarkEnd w:id="13"/>
    </w:p>
    <w:p w14:paraId="2AC5A261" w14:textId="79CDDA05" w:rsidR="00253DEE" w:rsidRPr="00253DEE" w:rsidRDefault="00253DEE" w:rsidP="00253DEE"/>
    <w:p w14:paraId="7AF333C9" w14:textId="7D09EC2B" w:rsidR="00422D1A" w:rsidRPr="00F25090" w:rsidRDefault="48F3073F" w:rsidP="48F3073F">
      <w:pPr>
        <w:spacing w:line="360" w:lineRule="auto"/>
        <w:ind w:firstLine="576"/>
        <w:rPr>
          <w:sz w:val="16"/>
          <w:szCs w:val="16"/>
        </w:rPr>
      </w:pPr>
      <w:r>
        <w:t xml:space="preserve">Dokumen ini berisi Spesifikasi Kebutuhan Perangkat Lunak (SKPL) atau </w:t>
      </w:r>
      <w:r w:rsidRPr="48F3073F">
        <w:rPr>
          <w:i/>
          <w:iCs/>
        </w:rPr>
        <w:t>Software Requirement Spesification (SRS)</w:t>
      </w:r>
      <w:r w:rsidR="00673566">
        <w:t xml:space="preserve"> untuk Sistem Informasi Hotel</w:t>
      </w:r>
      <w:r>
        <w:t>. Tujuan dari penulisan dokumen ini adalah untuk memberikan penjelasan mengenai perangkat lunak yang akan dibangun baik berupa gambaran umum maupun penjelasan detail dan menyeluruh.</w:t>
      </w:r>
    </w:p>
    <w:p w14:paraId="5F169579" w14:textId="36E82928" w:rsidR="00890976" w:rsidRPr="00F25090" w:rsidRDefault="00422D1A" w:rsidP="48F3073F">
      <w:pPr>
        <w:spacing w:line="360" w:lineRule="auto"/>
        <w:rPr>
          <w:sz w:val="16"/>
          <w:szCs w:val="16"/>
        </w:rPr>
      </w:pPr>
      <w:r w:rsidRPr="00F25090">
        <w:rPr>
          <w:szCs w:val="22"/>
        </w:rPr>
        <w:tab/>
      </w:r>
      <w:r w:rsidRPr="6EBE99DF">
        <w:t>Pengguna dari dokumen ini adalah pengembang perangkat lunak sistem informasi</w:t>
      </w:r>
      <w:r w:rsidRPr="48F3073F">
        <w:rPr>
          <w:i/>
          <w:iCs/>
        </w:rPr>
        <w:t xml:space="preserve"> </w:t>
      </w:r>
      <w:r w:rsidRPr="6EBE99DF">
        <w:t>dan  pe</w:t>
      </w:r>
      <w:r w:rsidR="00DA0F6F">
        <w:t>gawai</w:t>
      </w:r>
      <w:r w:rsidR="00DA0F6F">
        <w:rPr>
          <w:lang w:val="en-US"/>
        </w:rPr>
        <w:t xml:space="preserve"> atau kasir</w:t>
      </w:r>
      <w:r w:rsidR="00DA0F6F">
        <w:t xml:space="preserve"> hotel</w:t>
      </w:r>
      <w:r w:rsidRPr="6EBE99DF">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14:paraId="00713753" w14:textId="4C2A63A5" w:rsidR="00890976" w:rsidRDefault="48F3073F" w:rsidP="00B0119A">
      <w:pPr>
        <w:pStyle w:val="Heading2"/>
      </w:pPr>
      <w:bookmarkStart w:id="15" w:name="_Toc525536493"/>
      <w:bookmarkStart w:id="16" w:name="_Toc530143613"/>
      <w:bookmarkStart w:id="17" w:name="_Toc439611323"/>
      <w:r>
        <w:t>Lingkup Masalah</w:t>
      </w:r>
      <w:bookmarkEnd w:id="14"/>
      <w:bookmarkEnd w:id="15"/>
      <w:bookmarkEnd w:id="16"/>
      <w:bookmarkEnd w:id="17"/>
    </w:p>
    <w:p w14:paraId="12642201" w14:textId="77777777" w:rsidR="00253DEE" w:rsidRPr="004F70F9" w:rsidRDefault="00253DEE" w:rsidP="00253DEE"/>
    <w:p w14:paraId="0354E197" w14:textId="33CD366C" w:rsidR="00F9615E" w:rsidRPr="004E0AC0" w:rsidRDefault="00F9615E" w:rsidP="0049654F">
      <w:pPr>
        <w:spacing w:line="360" w:lineRule="auto"/>
        <w:ind w:firstLine="576"/>
      </w:pPr>
      <w:bookmarkStart w:id="18" w:name="_Toc505219817"/>
      <w:bookmarkStart w:id="19" w:name="_Toc525536494"/>
      <w:bookmarkStart w:id="20" w:name="_Toc530143614"/>
      <w:r>
        <w:t xml:space="preserve">Saat ini </w:t>
      </w:r>
      <w:r w:rsidR="00240BCC">
        <w:rPr>
          <w:lang w:val="en-US"/>
        </w:rPr>
        <w:t>kebanyakan h</w:t>
      </w:r>
      <w:r w:rsidR="00DA0F6F">
        <w:rPr>
          <w:lang w:val="en-US"/>
        </w:rPr>
        <w:t>otel</w:t>
      </w:r>
      <w:r w:rsidR="003538D9">
        <w:t xml:space="preserve"> belum</w:t>
      </w:r>
      <w:r>
        <w:t xml:space="preserve"> menggunakan teknologi dalam pembuatan dan pengaturan data yang mereka tangani, sehingga mengakibatkan susahnya mengelola</w:t>
      </w:r>
      <w:r w:rsidR="0014470C">
        <w:rPr>
          <w:lang w:val="en-US"/>
        </w:rPr>
        <w:t xml:space="preserve"> hotel</w:t>
      </w:r>
      <w:r>
        <w:t xml:space="preserve"> secara efisien. Perangkat lunak yang akan dibangun akan menggabungkan semua pengelolaan dokumen dan pelaksanaan dari proses bisnis dalam satu perangkat lunak. Perangkat lunak yang akan dikembangkan adalah perangkat lunak </w:t>
      </w:r>
      <w:r w:rsidRPr="48F3073F">
        <w:rPr>
          <w:i/>
          <w:iCs/>
        </w:rPr>
        <w:t xml:space="preserve">Sistem Informasi </w:t>
      </w:r>
      <w:r w:rsidR="00605997">
        <w:rPr>
          <w:lang w:val="en-US"/>
        </w:rPr>
        <w:t xml:space="preserve">Global </w:t>
      </w:r>
      <w:r w:rsidR="00605997">
        <w:rPr>
          <w:i/>
          <w:iCs/>
        </w:rPr>
        <w:t>Hotel</w:t>
      </w:r>
      <w:ins w:id="21" w:author="Faturrahman Ma'ruf" w:date="2017-12-18T19:49:00Z">
        <w:r>
          <w:t>,</w:t>
        </w:r>
      </w:ins>
      <w:r>
        <w:t xml:space="preserve"> yaitu merupakan perangkat lunak yang digunakan untuk melayani proses bisnis dari pengguna </w:t>
      </w:r>
      <w:r w:rsidR="001E7B07">
        <w:rPr>
          <w:lang w:val="en-US"/>
        </w:rPr>
        <w:t>Global Hotel</w:t>
      </w:r>
      <w:r>
        <w:t>.</w:t>
      </w:r>
      <w:r w:rsidRPr="48F3073F">
        <w:rPr>
          <w:i/>
          <w:iCs/>
        </w:rPr>
        <w:t xml:space="preserve"> </w:t>
      </w:r>
      <w:r>
        <w:t>Pengguna</w:t>
      </w:r>
      <w:r w:rsidRPr="48F3073F">
        <w:rPr>
          <w:i/>
          <w:iCs/>
          <w:rPrChange w:id="22" w:author="Faturrahman Ma'ruf" w:date="2017-12-18T19:49:00Z">
            <w:rPr/>
          </w:rPrChange>
        </w:rPr>
        <w:t xml:space="preserve"> </w:t>
      </w:r>
      <w:r>
        <w:t>dapat melakukan hal-hal berikut ini:</w:t>
      </w:r>
      <w:r w:rsidR="001E7B07">
        <w:rPr>
          <w:lang w:val="en-US"/>
        </w:rPr>
        <w:t xml:space="preserve"> Mereservasi kamar untuk customer, login, melihat daftar histori transaksi atau ledger.</w:t>
      </w:r>
      <w:r>
        <w:t xml:space="preserve"> Dengan adanya </w:t>
      </w:r>
      <w:r w:rsidR="001E7B07">
        <w:rPr>
          <w:lang w:val="en-US"/>
        </w:rPr>
        <w:t>SI Global Hotel</w:t>
      </w:r>
      <w:r>
        <w:t xml:space="preserve"> ini diharapkan dapat memudahkan </w:t>
      </w:r>
      <w:r w:rsidR="001E7B07">
        <w:rPr>
          <w:lang w:val="en-US"/>
        </w:rPr>
        <w:t>pegawai hotel</w:t>
      </w:r>
      <w:r>
        <w:t>, sehingga pelaksanaan proses bisnis pun lebih optimal.</w:t>
      </w:r>
    </w:p>
    <w:p w14:paraId="00B50460" w14:textId="58EFD1EA" w:rsidR="00F616D6" w:rsidRPr="00E93E58" w:rsidRDefault="00F616D6" w:rsidP="05776352">
      <w:pPr>
        <w:spacing w:line="360" w:lineRule="auto"/>
        <w:ind w:left="360" w:firstLine="216"/>
        <w:rPr>
          <w:sz w:val="16"/>
          <w:szCs w:val="16"/>
        </w:rPr>
      </w:pPr>
    </w:p>
    <w:p w14:paraId="3B757C0A" w14:textId="77777777" w:rsidR="00253DEE" w:rsidRPr="00457DD6" w:rsidRDefault="48F3073F" w:rsidP="00B0119A">
      <w:pPr>
        <w:pStyle w:val="Heading2"/>
        <w:spacing w:line="360" w:lineRule="auto"/>
      </w:pPr>
      <w:bookmarkStart w:id="23" w:name="_Toc439611324"/>
      <w:r>
        <w:t>Definisi dan Istilah</w:t>
      </w:r>
      <w:bookmarkStart w:id="24" w:name="_Toc505219818"/>
      <w:bookmarkEnd w:id="18"/>
      <w:bookmarkEnd w:id="19"/>
      <w:bookmarkEnd w:id="20"/>
      <w:bookmarkEnd w:id="23"/>
    </w:p>
    <w:p w14:paraId="25246912" w14:textId="77777777" w:rsidR="00F616D6" w:rsidRPr="00457DD6" w:rsidRDefault="48F3073F" w:rsidP="48F3073F">
      <w:pPr>
        <w:spacing w:line="360" w:lineRule="auto"/>
        <w:ind w:firstLine="720"/>
        <w:rPr>
          <w:sz w:val="16"/>
          <w:szCs w:val="16"/>
        </w:rPr>
      </w:pPr>
      <w:r>
        <w:t>Berikut adalah daftar definisi dan istilah penting yang digunakan dalam dokumen SKPL ini:</w:t>
      </w:r>
    </w:p>
    <w:p w14:paraId="00DFA9E4" w14:textId="77777777" w:rsidR="007D353B" w:rsidRDefault="00F616D6" w:rsidP="00651C80">
      <w:pPr>
        <w:numPr>
          <w:ilvl w:val="0"/>
          <w:numId w:val="1"/>
        </w:numPr>
        <w:tabs>
          <w:tab w:val="left" w:pos="1560"/>
          <w:tab w:val="left" w:pos="1701"/>
        </w:tabs>
        <w:spacing w:line="360" w:lineRule="auto"/>
        <w:ind w:hanging="360"/>
      </w:pPr>
      <w:r w:rsidRPr="6EBE99DF">
        <w:t>SRS</w:t>
      </w:r>
      <w:r w:rsidRPr="00457DD6">
        <w:rPr>
          <w:szCs w:val="22"/>
        </w:rPr>
        <w:tab/>
      </w:r>
      <w:r w:rsidRPr="6EBE99DF">
        <w:t>:</w:t>
      </w:r>
      <w:r w:rsidRPr="00457DD6">
        <w:rPr>
          <w:szCs w:val="22"/>
        </w:rPr>
        <w:tab/>
      </w:r>
      <w:r w:rsidRPr="48F3073F">
        <w:rPr>
          <w:i/>
          <w:iCs/>
        </w:rPr>
        <w:t>Software Requirements Specification</w:t>
      </w:r>
      <w:r w:rsidRPr="6EBE99DF">
        <w:t>, atau</w:t>
      </w:r>
    </w:p>
    <w:p w14:paraId="1F8534D8" w14:textId="77777777" w:rsidR="00FE38A9" w:rsidRDefault="00F616D6" w:rsidP="00651C80">
      <w:pPr>
        <w:numPr>
          <w:ilvl w:val="0"/>
          <w:numId w:val="1"/>
        </w:numPr>
        <w:tabs>
          <w:tab w:val="left" w:pos="1560"/>
          <w:tab w:val="left" w:pos="1701"/>
        </w:tabs>
        <w:spacing w:line="360" w:lineRule="auto"/>
        <w:ind w:hanging="360"/>
      </w:pPr>
      <w:r w:rsidRPr="6EBE99DF">
        <w:t>SKPL</w:t>
      </w:r>
      <w:r w:rsidRPr="007D353B">
        <w:rPr>
          <w:szCs w:val="22"/>
        </w:rPr>
        <w:tab/>
      </w:r>
      <w:r w:rsidRPr="6EBE99DF">
        <w:t>: Spesifikasi Kebutuhan Perangkat Lunak</w:t>
      </w:r>
    </w:p>
    <w:p w14:paraId="544911F8" w14:textId="77777777" w:rsidR="00F616D6" w:rsidRPr="00FE38A9" w:rsidRDefault="00FE38A9" w:rsidP="00651C80">
      <w:pPr>
        <w:numPr>
          <w:ilvl w:val="0"/>
          <w:numId w:val="1"/>
        </w:numPr>
        <w:tabs>
          <w:tab w:val="left" w:pos="1560"/>
          <w:tab w:val="left" w:pos="1701"/>
        </w:tabs>
        <w:spacing w:line="360" w:lineRule="auto"/>
        <w:ind w:hanging="360"/>
      </w:pPr>
      <w:r w:rsidRPr="6EBE99DF">
        <w:rPr>
          <w:lang w:val="en-US"/>
        </w:rPr>
        <w:t xml:space="preserve">DPPL </w:t>
      </w:r>
      <w:r>
        <w:rPr>
          <w:szCs w:val="22"/>
          <w:lang w:val="en-US"/>
        </w:rPr>
        <w:tab/>
      </w:r>
      <w:r w:rsidRPr="6EBE99DF">
        <w:rPr>
          <w:lang w:val="en-US"/>
        </w:rPr>
        <w:t xml:space="preserve">: </w:t>
      </w:r>
      <w:r w:rsidR="00F616D6" w:rsidRPr="6EBE99DF">
        <w:t>Dokumen hasil analisis yang berisi spesifikasi kebutuhan perangkat lunak.</w:t>
      </w:r>
    </w:p>
    <w:p w14:paraId="36D7411A" w14:textId="77777777" w:rsidR="00F616D6" w:rsidRPr="00457DD6" w:rsidRDefault="00F616D6" w:rsidP="00651C80">
      <w:pPr>
        <w:numPr>
          <w:ilvl w:val="0"/>
          <w:numId w:val="2"/>
        </w:numPr>
        <w:tabs>
          <w:tab w:val="left" w:pos="1560"/>
          <w:tab w:val="left" w:pos="1701"/>
        </w:tabs>
        <w:ind w:hanging="360"/>
      </w:pPr>
      <w:r w:rsidRPr="6EBE99DF">
        <w:t>LAN</w:t>
      </w:r>
      <w:r w:rsidRPr="00457DD6">
        <w:rPr>
          <w:szCs w:val="22"/>
        </w:rPr>
        <w:tab/>
      </w:r>
      <w:r w:rsidRPr="6EBE99DF">
        <w:t>: Local Area Network</w:t>
      </w:r>
    </w:p>
    <w:p w14:paraId="7AE95371" w14:textId="4DC35EBF" w:rsidR="00890976" w:rsidRPr="006836FC" w:rsidRDefault="007F44DF" w:rsidP="00651C80">
      <w:pPr>
        <w:numPr>
          <w:ilvl w:val="0"/>
          <w:numId w:val="2"/>
        </w:numPr>
        <w:tabs>
          <w:tab w:val="left" w:pos="1560"/>
          <w:tab w:val="left" w:pos="1701"/>
        </w:tabs>
        <w:spacing w:line="360" w:lineRule="auto"/>
        <w:ind w:hanging="360"/>
      </w:pPr>
      <w:r>
        <w:t>S</w:t>
      </w:r>
      <w:r>
        <w:rPr>
          <w:lang w:val="en-ID"/>
        </w:rPr>
        <w:t>IB</w:t>
      </w:r>
      <w:r w:rsidR="00F616D6" w:rsidRPr="00457DD6">
        <w:rPr>
          <w:szCs w:val="22"/>
        </w:rPr>
        <w:tab/>
      </w:r>
      <w:r w:rsidR="00F616D6" w:rsidRPr="6EBE99DF">
        <w:t xml:space="preserve">: Sistem Informasi </w:t>
      </w:r>
      <w:r>
        <w:rPr>
          <w:lang w:val="en-ID"/>
        </w:rPr>
        <w:t>Buson</w:t>
      </w:r>
    </w:p>
    <w:p w14:paraId="31C93E38" w14:textId="77777777" w:rsidR="006836FC" w:rsidRDefault="006836FC" w:rsidP="006836FC">
      <w:pPr>
        <w:tabs>
          <w:tab w:val="left" w:pos="1560"/>
          <w:tab w:val="left" w:pos="1701"/>
        </w:tabs>
        <w:spacing w:line="360" w:lineRule="auto"/>
        <w:rPr>
          <w:lang w:val="en-ID"/>
        </w:rPr>
      </w:pPr>
    </w:p>
    <w:p w14:paraId="607D69C0" w14:textId="77777777" w:rsidR="006836FC" w:rsidRDefault="006836FC" w:rsidP="006836FC">
      <w:pPr>
        <w:tabs>
          <w:tab w:val="left" w:pos="1560"/>
          <w:tab w:val="left" w:pos="1701"/>
        </w:tabs>
        <w:spacing w:line="360" w:lineRule="auto"/>
        <w:rPr>
          <w:lang w:val="en-ID"/>
        </w:rPr>
      </w:pPr>
    </w:p>
    <w:p w14:paraId="6516FA2D" w14:textId="77777777" w:rsidR="006836FC" w:rsidRDefault="006836FC" w:rsidP="006836FC">
      <w:pPr>
        <w:tabs>
          <w:tab w:val="left" w:pos="1560"/>
          <w:tab w:val="left" w:pos="1701"/>
        </w:tabs>
        <w:spacing w:line="360" w:lineRule="auto"/>
        <w:rPr>
          <w:lang w:val="en-ID"/>
        </w:rPr>
      </w:pPr>
    </w:p>
    <w:p w14:paraId="3D8879FF" w14:textId="77777777" w:rsidR="006836FC" w:rsidRDefault="006836FC" w:rsidP="006836FC">
      <w:pPr>
        <w:tabs>
          <w:tab w:val="left" w:pos="1560"/>
          <w:tab w:val="left" w:pos="1701"/>
        </w:tabs>
        <w:spacing w:line="360" w:lineRule="auto"/>
        <w:rPr>
          <w:lang w:val="en-ID"/>
        </w:rPr>
      </w:pPr>
    </w:p>
    <w:p w14:paraId="37BD09D3" w14:textId="77777777" w:rsidR="006836FC" w:rsidRDefault="006836FC" w:rsidP="006836FC">
      <w:pPr>
        <w:tabs>
          <w:tab w:val="left" w:pos="1560"/>
          <w:tab w:val="left" w:pos="1701"/>
        </w:tabs>
        <w:spacing w:line="360" w:lineRule="auto"/>
        <w:rPr>
          <w:lang w:val="en-ID"/>
        </w:rPr>
      </w:pPr>
    </w:p>
    <w:p w14:paraId="6A2EA37D" w14:textId="77777777" w:rsidR="006836FC" w:rsidRDefault="006836FC" w:rsidP="006836FC">
      <w:pPr>
        <w:tabs>
          <w:tab w:val="left" w:pos="1560"/>
          <w:tab w:val="left" w:pos="1701"/>
        </w:tabs>
        <w:spacing w:line="360" w:lineRule="auto"/>
        <w:rPr>
          <w:lang w:val="en-ID"/>
        </w:rPr>
      </w:pPr>
    </w:p>
    <w:p w14:paraId="1A42E953" w14:textId="77777777" w:rsidR="006836FC" w:rsidRPr="00457DD6" w:rsidRDefault="006836FC" w:rsidP="006836FC">
      <w:pPr>
        <w:tabs>
          <w:tab w:val="left" w:pos="1560"/>
          <w:tab w:val="left" w:pos="1701"/>
        </w:tabs>
        <w:spacing w:line="360" w:lineRule="auto"/>
      </w:pPr>
    </w:p>
    <w:p w14:paraId="6432FD73" w14:textId="77777777" w:rsidR="00890976" w:rsidRDefault="48F3073F" w:rsidP="00B0119A">
      <w:pPr>
        <w:pStyle w:val="Heading2"/>
      </w:pPr>
      <w:bookmarkStart w:id="25" w:name="_Toc525536495"/>
      <w:bookmarkStart w:id="26" w:name="_Toc530143615"/>
      <w:bookmarkStart w:id="27" w:name="_Toc439611325"/>
      <w:r>
        <w:t>Aturan Penamaan dan Penomoran</w:t>
      </w:r>
      <w:bookmarkEnd w:id="24"/>
      <w:bookmarkEnd w:id="25"/>
      <w:bookmarkEnd w:id="26"/>
      <w:bookmarkEnd w:id="27"/>
    </w:p>
    <w:p w14:paraId="13321818" w14:textId="77777777" w:rsidR="00890976" w:rsidRDefault="00890976" w:rsidP="00890976">
      <w:pPr>
        <w:ind w:firstLine="720"/>
      </w:pPr>
    </w:p>
    <w:p w14:paraId="03D3191A" w14:textId="77777777" w:rsidR="00890976" w:rsidRDefault="48F3073F" w:rsidP="48F3073F">
      <w:pPr>
        <w:ind w:firstLine="720"/>
        <w:rPr>
          <w:lang w:val="sv-SE"/>
        </w:rPr>
      </w:pPr>
      <w:r w:rsidRPr="48F3073F">
        <w:rPr>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5476BFC1" w14:textId="77777777" w:rsidR="007474B0" w:rsidRPr="002D3687" w:rsidRDefault="007474B0" w:rsidP="007474B0">
      <w:pPr>
        <w:ind w:firstLine="720"/>
        <w:rPr>
          <w:lang w:val="sv-SE"/>
        </w:rPr>
      </w:pPr>
    </w:p>
    <w:p w14:paraId="6AA729A0" w14:textId="77777777" w:rsidR="007474B0" w:rsidRDefault="007474B0" w:rsidP="00B0119A">
      <w:pPr>
        <w:pStyle w:val="Caption"/>
        <w:keepNext/>
        <w:jc w:val="center"/>
        <w:outlineLvl w:val="0"/>
      </w:pPr>
      <w:bookmarkStart w:id="28" w:name="_Toc439611369"/>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1</w:t>
      </w:r>
      <w:r w:rsidR="00CC2967" w:rsidRPr="37F1EB66">
        <w:fldChar w:fldCharType="end"/>
      </w:r>
      <w:r>
        <w:rPr>
          <w:lang w:val="en-US"/>
        </w:rPr>
        <w:t xml:space="preserve"> Aturan Penomoran</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523A7A31" w14:textId="77777777" w:rsidTr="48F3073F">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hideMark/>
          </w:tcPr>
          <w:p w14:paraId="29F4C926" w14:textId="77777777" w:rsidR="00D97A3D" w:rsidRPr="00D52A5E" w:rsidRDefault="48F3073F" w:rsidP="48F3073F">
            <w:pPr>
              <w:spacing w:line="360" w:lineRule="auto"/>
              <w:jc w:val="center"/>
              <w:rPr>
                <w:b/>
                <w:bCs/>
                <w:lang w:val="en-GB"/>
              </w:rPr>
            </w:pPr>
            <w:r w:rsidRPr="48F3073F">
              <w:rPr>
                <w:b/>
                <w:bCs/>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hideMark/>
          </w:tcPr>
          <w:p w14:paraId="2ED59178" w14:textId="77777777" w:rsidR="00D97A3D" w:rsidRPr="00D52A5E" w:rsidRDefault="48F3073F" w:rsidP="48F3073F">
            <w:pPr>
              <w:spacing w:line="360" w:lineRule="auto"/>
              <w:jc w:val="center"/>
              <w:rPr>
                <w:b/>
                <w:bCs/>
                <w:lang w:val="en-GB"/>
              </w:rPr>
            </w:pPr>
            <w:r w:rsidRPr="48F3073F">
              <w:rPr>
                <w:b/>
                <w:bCs/>
              </w:rPr>
              <w:t>Aturan Penomoran/Penamaan</w:t>
            </w:r>
          </w:p>
        </w:tc>
      </w:tr>
      <w:tr w:rsidR="00D97A3D" w:rsidRPr="00D52A5E" w14:paraId="71EB0976" w14:textId="77777777" w:rsidTr="48F3073F">
        <w:tc>
          <w:tcPr>
            <w:tcW w:w="2917" w:type="dxa"/>
            <w:tcBorders>
              <w:top w:val="single" w:sz="4" w:space="0" w:color="auto"/>
              <w:left w:val="single" w:sz="4" w:space="0" w:color="auto"/>
              <w:bottom w:val="single" w:sz="4" w:space="0" w:color="auto"/>
              <w:right w:val="single" w:sz="4" w:space="0" w:color="auto"/>
            </w:tcBorders>
            <w:hideMark/>
          </w:tcPr>
          <w:p w14:paraId="286E7C39" w14:textId="77777777" w:rsidR="00D97A3D" w:rsidRPr="00D52A5E" w:rsidRDefault="48F3073F" w:rsidP="48F3073F">
            <w:pPr>
              <w:spacing w:line="360" w:lineRule="auto"/>
              <w:rPr>
                <w:lang w:val="en-GB"/>
              </w:rPr>
            </w:pPr>
            <w:r>
              <w:t>Kebutuhan Fungsional</w:t>
            </w:r>
          </w:p>
        </w:tc>
        <w:tc>
          <w:tcPr>
            <w:tcW w:w="6139" w:type="dxa"/>
            <w:tcBorders>
              <w:top w:val="single" w:sz="4" w:space="0" w:color="auto"/>
              <w:left w:val="single" w:sz="4" w:space="0" w:color="auto"/>
              <w:bottom w:val="single" w:sz="4" w:space="0" w:color="auto"/>
              <w:right w:val="single" w:sz="4" w:space="0" w:color="auto"/>
            </w:tcBorders>
            <w:hideMark/>
          </w:tcPr>
          <w:p w14:paraId="31A0690E" w14:textId="77777777" w:rsidR="00D97A3D" w:rsidRPr="00D52A5E" w:rsidRDefault="48F3073F" w:rsidP="48F3073F">
            <w:pPr>
              <w:pStyle w:val="TOC1"/>
              <w:rPr>
                <w:lang w:val="en-GB"/>
              </w:rPr>
            </w:pPr>
            <w:r>
              <w:t>SKPL-FXX : Menunjukkan kebutuhan fungsional ke-XX</w:t>
            </w:r>
          </w:p>
        </w:tc>
      </w:tr>
      <w:tr w:rsidR="00D97A3D" w:rsidRPr="00D52A5E" w14:paraId="124743F8" w14:textId="77777777" w:rsidTr="48F3073F">
        <w:tc>
          <w:tcPr>
            <w:tcW w:w="2917" w:type="dxa"/>
            <w:tcBorders>
              <w:top w:val="single" w:sz="4" w:space="0" w:color="auto"/>
              <w:left w:val="single" w:sz="4" w:space="0" w:color="auto"/>
              <w:bottom w:val="single" w:sz="4" w:space="0" w:color="auto"/>
              <w:right w:val="single" w:sz="4" w:space="0" w:color="auto"/>
            </w:tcBorders>
            <w:hideMark/>
          </w:tcPr>
          <w:p w14:paraId="60D6E9BA" w14:textId="77777777" w:rsidR="00D97A3D" w:rsidRPr="00D52A5E" w:rsidRDefault="48F3073F" w:rsidP="48F3073F">
            <w:pPr>
              <w:spacing w:line="360" w:lineRule="auto"/>
              <w:rPr>
                <w:lang w:val="en-GB"/>
              </w:rPr>
            </w:pPr>
            <w:r>
              <w:t>Kebutuhan Non Fungsional</w:t>
            </w:r>
          </w:p>
        </w:tc>
        <w:tc>
          <w:tcPr>
            <w:tcW w:w="6139" w:type="dxa"/>
            <w:tcBorders>
              <w:top w:val="single" w:sz="4" w:space="0" w:color="auto"/>
              <w:left w:val="single" w:sz="4" w:space="0" w:color="auto"/>
              <w:bottom w:val="single" w:sz="4" w:space="0" w:color="auto"/>
              <w:right w:val="single" w:sz="4" w:space="0" w:color="auto"/>
            </w:tcBorders>
            <w:hideMark/>
          </w:tcPr>
          <w:p w14:paraId="2FD17A22" w14:textId="77777777" w:rsidR="00D97A3D" w:rsidRPr="00D52A5E" w:rsidRDefault="48F3073F" w:rsidP="48F3073F">
            <w:pPr>
              <w:spacing w:line="360" w:lineRule="auto"/>
              <w:rPr>
                <w:lang w:val="en-GB"/>
              </w:rPr>
            </w:pPr>
            <w:r>
              <w:t>SKPL-NFXX : Menunjukkan kebutuhan non fungsional ke-XX</w:t>
            </w:r>
          </w:p>
        </w:tc>
      </w:tr>
      <w:tr w:rsidR="00CB68C4" w:rsidRPr="00D52A5E" w14:paraId="5555E7F3" w14:textId="77777777" w:rsidTr="48F3073F">
        <w:trPr>
          <w:trHeight w:val="411"/>
        </w:trPr>
        <w:tc>
          <w:tcPr>
            <w:tcW w:w="2917" w:type="dxa"/>
            <w:tcBorders>
              <w:top w:val="single" w:sz="4" w:space="0" w:color="auto"/>
              <w:left w:val="single" w:sz="4" w:space="0" w:color="auto"/>
              <w:bottom w:val="single" w:sz="4" w:space="0" w:color="auto"/>
              <w:right w:val="single" w:sz="4" w:space="0" w:color="auto"/>
            </w:tcBorders>
          </w:tcPr>
          <w:p w14:paraId="53073DDC" w14:textId="77777777" w:rsidR="00CB68C4" w:rsidRPr="00D52A5E" w:rsidRDefault="48F3073F" w:rsidP="00D52A5E">
            <w:r>
              <w:t>Ringkasan kebutuhan fungsional</w:t>
            </w:r>
          </w:p>
        </w:tc>
        <w:tc>
          <w:tcPr>
            <w:tcW w:w="6139" w:type="dxa"/>
            <w:tcBorders>
              <w:top w:val="single" w:sz="4" w:space="0" w:color="auto"/>
              <w:left w:val="single" w:sz="4" w:space="0" w:color="auto"/>
              <w:bottom w:val="single" w:sz="4" w:space="0" w:color="auto"/>
              <w:right w:val="single" w:sz="4" w:space="0" w:color="auto"/>
            </w:tcBorders>
          </w:tcPr>
          <w:p w14:paraId="57DD06AC" w14:textId="77777777" w:rsidR="00CB68C4" w:rsidRPr="00D52A5E" w:rsidRDefault="48F3073F" w:rsidP="00D52A5E">
            <w:r>
              <w:t>SKPL-Fxxx dimana xxx adalah tiga digit bilangan bulat dimulai dari 000</w:t>
            </w:r>
          </w:p>
        </w:tc>
      </w:tr>
      <w:tr w:rsidR="00CB68C4" w:rsidRPr="00D52A5E" w14:paraId="64674091" w14:textId="77777777" w:rsidTr="48F3073F">
        <w:tc>
          <w:tcPr>
            <w:tcW w:w="2917" w:type="dxa"/>
            <w:tcBorders>
              <w:top w:val="single" w:sz="4" w:space="0" w:color="auto"/>
              <w:left w:val="single" w:sz="4" w:space="0" w:color="auto"/>
              <w:bottom w:val="single" w:sz="4" w:space="0" w:color="auto"/>
              <w:right w:val="single" w:sz="4" w:space="0" w:color="auto"/>
            </w:tcBorders>
          </w:tcPr>
          <w:p w14:paraId="5BB02B98" w14:textId="77777777" w:rsidR="00CB68C4" w:rsidRPr="00D52A5E" w:rsidRDefault="48F3073F" w:rsidP="00D52A5E">
            <w:pPr>
              <w:pStyle w:val="Header"/>
              <w:tabs>
                <w:tab w:val="clear" w:pos="4320"/>
                <w:tab w:val="clear" w:pos="8640"/>
              </w:tabs>
              <w:rPr>
                <w:iCs/>
              </w:rPr>
            </w:pPr>
            <w:r>
              <w:t>Ringkasan kebutuhan non-fungsional</w:t>
            </w:r>
          </w:p>
        </w:tc>
        <w:tc>
          <w:tcPr>
            <w:tcW w:w="6139" w:type="dxa"/>
            <w:tcBorders>
              <w:top w:val="single" w:sz="4" w:space="0" w:color="auto"/>
              <w:left w:val="single" w:sz="4" w:space="0" w:color="auto"/>
              <w:bottom w:val="single" w:sz="4" w:space="0" w:color="auto"/>
              <w:right w:val="single" w:sz="4" w:space="0" w:color="auto"/>
            </w:tcBorders>
          </w:tcPr>
          <w:p w14:paraId="108549A7" w14:textId="77777777" w:rsidR="00CB68C4" w:rsidRPr="00D52A5E" w:rsidRDefault="48F3073F" w:rsidP="00D52A5E">
            <w:r>
              <w:t>SKPL-NFxxx dimana xxx adalah tiga digit bilangan bulat dimulai dari 000</w:t>
            </w:r>
          </w:p>
        </w:tc>
      </w:tr>
    </w:tbl>
    <w:p w14:paraId="6824DDA7" w14:textId="77777777" w:rsidR="00890976" w:rsidRDefault="00890976" w:rsidP="00890976">
      <w:r>
        <w:tab/>
      </w:r>
      <w:r>
        <w:rPr>
          <w:b/>
          <w:bCs/>
        </w:rPr>
        <w:t xml:space="preserve"> </w:t>
      </w:r>
    </w:p>
    <w:p w14:paraId="69584DD8" w14:textId="77777777" w:rsidR="00890976" w:rsidRDefault="009F2446" w:rsidP="00B0119A">
      <w:pPr>
        <w:pStyle w:val="Heading2"/>
      </w:pPr>
      <w:bookmarkStart w:id="29" w:name="_Toc505219819"/>
      <w:bookmarkStart w:id="30" w:name="_Toc525536496"/>
      <w:bookmarkStart w:id="31" w:name="_Toc530143616"/>
      <w:r>
        <w:br w:type="page"/>
      </w:r>
      <w:r w:rsidR="48F3073F">
        <w:lastRenderedPageBreak/>
        <w:t>Referensi</w:t>
      </w:r>
      <w:bookmarkStart w:id="32" w:name="_Toc439611326"/>
      <w:bookmarkEnd w:id="29"/>
      <w:bookmarkEnd w:id="30"/>
      <w:bookmarkEnd w:id="31"/>
      <w:bookmarkEnd w:id="32"/>
    </w:p>
    <w:p w14:paraId="7BAF532C" w14:textId="77777777" w:rsidR="00890976" w:rsidRDefault="00890976" w:rsidP="00890976">
      <w:pPr>
        <w:ind w:firstLine="720"/>
      </w:pPr>
    </w:p>
    <w:p w14:paraId="1016BAEB" w14:textId="77777777" w:rsidR="00F616D6" w:rsidRPr="00416DDD" w:rsidRDefault="48F3073F" w:rsidP="48F3073F">
      <w:pPr>
        <w:ind w:firstLine="720"/>
        <w:rPr>
          <w:sz w:val="16"/>
          <w:szCs w:val="16"/>
        </w:rPr>
      </w:pPr>
      <w:bookmarkStart w:id="33" w:name="_Toc505219820"/>
      <w:bookmarkStart w:id="34" w:name="_Toc525536497"/>
      <w:bookmarkStart w:id="35" w:name="_Toc530143617"/>
      <w:r>
        <w:t xml:space="preserve">Beberapa </w:t>
      </w:r>
      <w:r w:rsidRPr="48F3073F">
        <w:rPr>
          <w:i/>
          <w:iCs/>
        </w:rPr>
        <w:t>textbook</w:t>
      </w:r>
      <w:r>
        <w:t>,</w:t>
      </w:r>
      <w:r w:rsidRPr="48F3073F">
        <w:rPr>
          <w:i/>
          <w:iCs/>
        </w:rPr>
        <w:t xml:space="preserve"> </w:t>
      </w:r>
      <w:r>
        <w:t>panduan, atau dokumentasi lain yang digunakan sebagai acuan dalam pengembangan perangkat lunak ini adalah sebagai berikut :</w:t>
      </w:r>
    </w:p>
    <w:p w14:paraId="530D8DA1" w14:textId="77777777" w:rsidR="00F616D6" w:rsidRPr="00416DDD" w:rsidRDefault="00F616D6" w:rsidP="00F616D6">
      <w:pPr>
        <w:ind w:firstLine="720"/>
        <w:rPr>
          <w:sz w:val="16"/>
        </w:rPr>
      </w:pPr>
    </w:p>
    <w:p w14:paraId="49FF4589" w14:textId="77777777" w:rsidR="00F616D6" w:rsidRPr="00416DDD" w:rsidRDefault="48F3073F" w:rsidP="00651C80">
      <w:pPr>
        <w:numPr>
          <w:ilvl w:val="0"/>
          <w:numId w:val="3"/>
        </w:numPr>
        <w:spacing w:line="360" w:lineRule="auto"/>
        <w:ind w:hanging="360"/>
      </w:pPr>
      <w:r>
        <w:t xml:space="preserve">Dennis, Alan, dkk. </w:t>
      </w:r>
      <w:r w:rsidRPr="48F3073F">
        <w:rPr>
          <w:i/>
          <w:iCs/>
        </w:rPr>
        <w:t>System Analysis Design UML 5</w:t>
      </w:r>
      <w:r w:rsidRPr="48F3073F">
        <w:rPr>
          <w:i/>
          <w:iCs/>
          <w:vertAlign w:val="superscript"/>
        </w:rPr>
        <w:t>th</w:t>
      </w:r>
      <w:r w:rsidRPr="48F3073F">
        <w:rPr>
          <w:i/>
          <w:iCs/>
        </w:rPr>
        <w:t xml:space="preserve"> edition</w:t>
      </w:r>
      <w:r>
        <w:t>.John Wiley &amp; Sons Inc.</w:t>
      </w:r>
    </w:p>
    <w:p w14:paraId="611B6FC2" w14:textId="77777777" w:rsidR="00F616D6" w:rsidRPr="00416DDD" w:rsidRDefault="48F3073F" w:rsidP="00651C80">
      <w:pPr>
        <w:numPr>
          <w:ilvl w:val="0"/>
          <w:numId w:val="3"/>
        </w:numPr>
        <w:spacing w:line="360" w:lineRule="auto"/>
        <w:ind w:hanging="360"/>
      </w:pPr>
      <w:r>
        <w:t xml:space="preserve">Shelly, Gary B. dan Rosenblatt, Harry J. </w:t>
      </w:r>
      <w:r w:rsidRPr="48F3073F">
        <w:rPr>
          <w:i/>
          <w:iCs/>
        </w:rPr>
        <w:t>System Analys and Design 9e</w:t>
      </w:r>
      <w:r>
        <w:t>. Boston: Course Technology</w:t>
      </w:r>
    </w:p>
    <w:p w14:paraId="749B6141" w14:textId="77777777" w:rsidR="00F616D6" w:rsidRPr="00416DDD" w:rsidRDefault="48F3073F" w:rsidP="00651C80">
      <w:pPr>
        <w:numPr>
          <w:ilvl w:val="0"/>
          <w:numId w:val="3"/>
        </w:numPr>
        <w:spacing w:line="360" w:lineRule="auto"/>
        <w:ind w:hanging="360"/>
      </w:pPr>
      <w:r>
        <w:t>Panduan Penggunaan dan Pengisian Spesifikasi Perangkat Lunak (SKPL), Jurusan Teknik Informatika, Institut Teknologi Sepuluh Nopember.</w:t>
      </w:r>
    </w:p>
    <w:p w14:paraId="07EEFD84" w14:textId="77777777" w:rsidR="00F616D6" w:rsidRPr="00416DDD" w:rsidRDefault="48F3073F" w:rsidP="00651C80">
      <w:pPr>
        <w:numPr>
          <w:ilvl w:val="0"/>
          <w:numId w:val="3"/>
        </w:numPr>
        <w:spacing w:line="360" w:lineRule="auto"/>
        <w:ind w:hanging="360"/>
      </w:pPr>
      <w:r>
        <w:t>Panduan Pengisian Spesifikasi Perangkat Lunak (SKPL) Beroriantasi Proses, Jurusan Teknik Informatika, Institut Teknologi Sepuluh Nopember</w:t>
      </w:r>
    </w:p>
    <w:p w14:paraId="76807104" w14:textId="77777777" w:rsidR="00890976" w:rsidRDefault="48F3073F" w:rsidP="00B0119A">
      <w:pPr>
        <w:pStyle w:val="Heading2"/>
      </w:pPr>
      <w:bookmarkStart w:id="36" w:name="_Toc439611327"/>
      <w:r>
        <w:t>Ikhtisar Dokumen</w:t>
      </w:r>
      <w:bookmarkEnd w:id="33"/>
      <w:bookmarkEnd w:id="34"/>
      <w:bookmarkEnd w:id="35"/>
      <w:bookmarkEnd w:id="36"/>
    </w:p>
    <w:p w14:paraId="387C8BE8" w14:textId="77777777" w:rsidR="00B912D4" w:rsidRPr="00B912D4" w:rsidRDefault="00B912D4" w:rsidP="00B912D4"/>
    <w:p w14:paraId="1D101B06" w14:textId="77777777" w:rsidR="00F616D6" w:rsidRPr="001F335F" w:rsidRDefault="48F3073F" w:rsidP="48F3073F">
      <w:pPr>
        <w:spacing w:line="360" w:lineRule="auto"/>
        <w:ind w:firstLine="360"/>
        <w:rPr>
          <w:sz w:val="16"/>
          <w:szCs w:val="16"/>
        </w:rPr>
      </w:pPr>
      <w:r>
        <w:t>Dokumen ini secara garis besar terdiri dari tiga bab dengan perincian sebagai berikut:</w:t>
      </w:r>
    </w:p>
    <w:p w14:paraId="0DE9838F" w14:textId="77777777" w:rsidR="00F616D6" w:rsidRPr="001F335F" w:rsidRDefault="48F3073F" w:rsidP="00651C80">
      <w:pPr>
        <w:numPr>
          <w:ilvl w:val="0"/>
          <w:numId w:val="4"/>
        </w:numPr>
        <w:spacing w:line="360" w:lineRule="auto"/>
        <w:ind w:hanging="360"/>
        <w:contextualSpacing/>
      </w:pPr>
      <w:r>
        <w:t>Bab 1 Pendahuluan, merupakan pengantar dokumen SKPL ini yang berisi tujuan penulisan dokumen, lingkup masalah, juga memuat definisi dan istilah yang digunakan  serta deskripsi umum dokumen yang merupakan ikhtisar dokumen SKPL.</w:t>
      </w:r>
    </w:p>
    <w:p w14:paraId="5268B846" w14:textId="6D7CFAB2" w:rsidR="00F616D6" w:rsidRPr="001F335F" w:rsidRDefault="48F3073F" w:rsidP="00651C80">
      <w:pPr>
        <w:numPr>
          <w:ilvl w:val="0"/>
          <w:numId w:val="4"/>
        </w:numPr>
        <w:spacing w:line="360" w:lineRule="auto"/>
        <w:ind w:hanging="360"/>
        <w:contextualSpacing/>
      </w:pPr>
      <w:r>
        <w:t>Bab 2 Deskripsi Global Perangkat Lunak, mendefinisikan perspektif produk perangkat lunak serta asumsi dan ketergantungan yang digunakan dalam pengembangan Sistem Informasi Buson.</w:t>
      </w:r>
    </w:p>
    <w:p w14:paraId="16723F88" w14:textId="423F0970" w:rsidR="00157AC6" w:rsidRPr="001F335F" w:rsidRDefault="48F3073F" w:rsidP="48F3073F">
      <w:pPr>
        <w:numPr>
          <w:ilvl w:val="0"/>
          <w:numId w:val="4"/>
        </w:numPr>
        <w:spacing w:line="360" w:lineRule="auto"/>
        <w:ind w:hanging="360"/>
        <w:contextualSpacing/>
        <w:rPr>
          <w:sz w:val="16"/>
          <w:szCs w:val="16"/>
        </w:rPr>
      </w:pPr>
      <w:r>
        <w:t>Bab 3 Deskripsi Rinci Kebutuhan, mendeskripsikan kebutuhan khusus bagi Sistem Informasi Buson, yang meliputi kebutuhan antarmuka eksternal, kebutuhan fungsionalitas, kebutuhan performansi, batasan perancangan, atribut sistem perangkat lunak, dan kebutuhan lain dari Sistem Informasi Buson.</w:t>
      </w:r>
    </w:p>
    <w:p w14:paraId="37FBFFAD" w14:textId="77777777" w:rsidR="00890976" w:rsidRDefault="00890976" w:rsidP="00890976"/>
    <w:p w14:paraId="598C5D53" w14:textId="77777777" w:rsidR="00890976" w:rsidRDefault="48F3073F" w:rsidP="00B0119A">
      <w:pPr>
        <w:pStyle w:val="Heading1"/>
        <w:spacing w:line="360" w:lineRule="auto"/>
      </w:pPr>
      <w:bookmarkStart w:id="37" w:name="_Toc525536498"/>
      <w:bookmarkStart w:id="38" w:name="_Toc530143618"/>
      <w:bookmarkStart w:id="39" w:name="_Toc439611328"/>
      <w:r>
        <w:t>Deskripsi Umum Perangkat Lunak</w:t>
      </w:r>
      <w:bookmarkEnd w:id="37"/>
      <w:bookmarkEnd w:id="38"/>
      <w:bookmarkEnd w:id="39"/>
    </w:p>
    <w:p w14:paraId="78E50BF2" w14:textId="554DADD0" w:rsidR="00890976" w:rsidRDefault="48F3073F" w:rsidP="00B0119A">
      <w:pPr>
        <w:pStyle w:val="Heading2"/>
        <w:spacing w:line="360" w:lineRule="auto"/>
      </w:pPr>
      <w:bookmarkStart w:id="40" w:name="_Toc525536499"/>
      <w:bookmarkStart w:id="41" w:name="_Toc530143619"/>
      <w:bookmarkStart w:id="42" w:name="_Toc439611329"/>
      <w:r>
        <w:t xml:space="preserve">Deskripsi Umum Sistem </w:t>
      </w:r>
      <w:bookmarkEnd w:id="40"/>
      <w:bookmarkEnd w:id="41"/>
      <w:bookmarkEnd w:id="42"/>
    </w:p>
    <w:p w14:paraId="0608381B" w14:textId="522E194A" w:rsidR="00F616D6" w:rsidRPr="008C7A6D" w:rsidRDefault="48F3073F" w:rsidP="48F3073F">
      <w:pPr>
        <w:spacing w:line="360" w:lineRule="auto"/>
        <w:ind w:left="578"/>
        <w:rPr>
          <w:sz w:val="16"/>
          <w:szCs w:val="16"/>
        </w:rPr>
      </w:pPr>
      <w:bookmarkStart w:id="43" w:name="_Toc525536500"/>
      <w:bookmarkStart w:id="44" w:name="_Toc530143620"/>
      <w:r>
        <w:t>Sistem yang kami buat dapat membantu</w:t>
      </w:r>
      <w:r w:rsidR="00F27E6F">
        <w:rPr>
          <w:lang w:val="en-US"/>
        </w:rPr>
        <w:t xml:space="preserve"> kasir</w:t>
      </w:r>
      <w:r>
        <w:t xml:space="preserve"> dalam </w:t>
      </w:r>
      <w:r w:rsidR="00F27E6F">
        <w:rPr>
          <w:lang w:val="en-US"/>
        </w:rPr>
        <w:t>proses reservasi kamar dan perekapan transaksi.</w:t>
      </w:r>
      <w:r>
        <w:t xml:space="preserve"> </w:t>
      </w:r>
    </w:p>
    <w:p w14:paraId="045D1A96" w14:textId="0B950C1B" w:rsidR="00890976" w:rsidRPr="00C35DFE" w:rsidRDefault="48F3073F" w:rsidP="00B0119A">
      <w:pPr>
        <w:pStyle w:val="Heading2"/>
        <w:spacing w:line="360" w:lineRule="auto"/>
      </w:pPr>
      <w:bookmarkStart w:id="45" w:name="_Toc439611330"/>
      <w:r>
        <w:t>Fungsi Produk.</w:t>
      </w:r>
      <w:bookmarkEnd w:id="43"/>
      <w:bookmarkEnd w:id="44"/>
      <w:bookmarkEnd w:id="45"/>
    </w:p>
    <w:p w14:paraId="02D19781" w14:textId="0E4BF133" w:rsidR="00F616D6" w:rsidRPr="00F14D64" w:rsidRDefault="48F3073F" w:rsidP="48F3073F">
      <w:pPr>
        <w:spacing w:after="240" w:line="360" w:lineRule="auto"/>
        <w:ind w:left="360" w:firstLine="66"/>
        <w:rPr>
          <w:sz w:val="16"/>
          <w:szCs w:val="16"/>
        </w:rPr>
      </w:pPr>
      <w:r>
        <w:t xml:space="preserve">Perangkat Lunak </w:t>
      </w:r>
      <w:r w:rsidRPr="48F3073F">
        <w:rPr>
          <w:i/>
          <w:iCs/>
        </w:rPr>
        <w:t>SIB</w:t>
      </w:r>
      <w:r>
        <w:t xml:space="preserve"> ini mempunyai beberapa fungsi utama, antara lain:</w:t>
      </w:r>
    </w:p>
    <w:p w14:paraId="3DADED61" w14:textId="676BF1FA" w:rsidR="00473105" w:rsidRPr="00F14D64" w:rsidRDefault="48F3073F" w:rsidP="00651C80">
      <w:pPr>
        <w:numPr>
          <w:ilvl w:val="0"/>
          <w:numId w:val="5"/>
        </w:numPr>
        <w:spacing w:line="360" w:lineRule="auto"/>
        <w:ind w:left="709" w:hanging="283"/>
        <w:contextualSpacing/>
      </w:pPr>
      <w:r>
        <w:t>(SKPL-F1)</w:t>
      </w:r>
      <w:r w:rsidRPr="48F3073F">
        <w:rPr>
          <w:lang w:val="en-US"/>
        </w:rPr>
        <w:t xml:space="preserve"> </w:t>
      </w:r>
      <w:r w:rsidR="003E2FC8">
        <w:rPr>
          <w:lang w:val="en-US"/>
        </w:rPr>
        <w:t>Login</w:t>
      </w:r>
    </w:p>
    <w:p w14:paraId="547880F3" w14:textId="2C1C3E7A" w:rsidR="00473105" w:rsidRPr="00524814" w:rsidRDefault="48F3073F" w:rsidP="00651C80">
      <w:pPr>
        <w:numPr>
          <w:ilvl w:val="0"/>
          <w:numId w:val="5"/>
        </w:numPr>
        <w:spacing w:line="360" w:lineRule="auto"/>
        <w:ind w:left="709" w:hanging="283"/>
        <w:contextualSpacing/>
      </w:pPr>
      <w:r>
        <w:lastRenderedPageBreak/>
        <w:t>(SKPL-F2)</w:t>
      </w:r>
      <w:r w:rsidRPr="48F3073F">
        <w:rPr>
          <w:lang w:val="en-US"/>
        </w:rPr>
        <w:t xml:space="preserve"> </w:t>
      </w:r>
      <w:r w:rsidR="003E2FC8">
        <w:rPr>
          <w:lang w:val="en-US"/>
        </w:rPr>
        <w:t>Melihat Kamar yang Available</w:t>
      </w:r>
    </w:p>
    <w:p w14:paraId="0E9AAA23" w14:textId="4F41E285" w:rsidR="00524814" w:rsidRPr="003E2FC8" w:rsidRDefault="48F3073F" w:rsidP="00651C80">
      <w:pPr>
        <w:numPr>
          <w:ilvl w:val="0"/>
          <w:numId w:val="5"/>
        </w:numPr>
        <w:spacing w:line="360" w:lineRule="auto"/>
        <w:ind w:left="709" w:hanging="283"/>
        <w:contextualSpacing/>
      </w:pPr>
      <w:r>
        <w:t xml:space="preserve">(SKPL-F3) </w:t>
      </w:r>
      <w:r w:rsidR="003E2FC8">
        <w:rPr>
          <w:lang w:val="en-US"/>
        </w:rPr>
        <w:t>Reservasi</w:t>
      </w:r>
    </w:p>
    <w:p w14:paraId="1862D50E" w14:textId="374E8C24" w:rsidR="003E2FC8" w:rsidRPr="00A62CC5" w:rsidRDefault="003E2FC8" w:rsidP="00651C80">
      <w:pPr>
        <w:numPr>
          <w:ilvl w:val="0"/>
          <w:numId w:val="5"/>
        </w:numPr>
        <w:spacing w:line="360" w:lineRule="auto"/>
        <w:ind w:left="709" w:hanging="283"/>
        <w:contextualSpacing/>
      </w:pPr>
      <w:r>
        <w:rPr>
          <w:lang w:val="en-US"/>
        </w:rPr>
        <w:t>(SKPL-F4</w:t>
      </w:r>
      <w:r w:rsidR="004E1CCE">
        <w:rPr>
          <w:lang w:val="en-US"/>
        </w:rPr>
        <w:t>) Konfirmasi</w:t>
      </w:r>
      <w:r>
        <w:rPr>
          <w:lang w:val="en-US"/>
        </w:rPr>
        <w:t xml:space="preserve"> Transaksi</w:t>
      </w:r>
    </w:p>
    <w:p w14:paraId="48B82DD8" w14:textId="3390F6A3" w:rsidR="00BD4C24" w:rsidRDefault="003E2FC8" w:rsidP="003E2FC8">
      <w:pPr>
        <w:numPr>
          <w:ilvl w:val="0"/>
          <w:numId w:val="5"/>
        </w:numPr>
        <w:spacing w:line="360" w:lineRule="auto"/>
        <w:ind w:left="709" w:hanging="283"/>
        <w:contextualSpacing/>
      </w:pPr>
      <w:r>
        <w:t>(SKPL-F5) Melihat Daftar Histori Transaksi</w:t>
      </w:r>
      <w:bookmarkStart w:id="46" w:name="_Toc525536501"/>
      <w:bookmarkStart w:id="47" w:name="_Toc530143621"/>
      <w:bookmarkStart w:id="48" w:name="_Toc439611331"/>
    </w:p>
    <w:p w14:paraId="4F3816F8" w14:textId="77777777" w:rsidR="003E2FC8" w:rsidRDefault="003E2FC8" w:rsidP="003E2FC8">
      <w:pPr>
        <w:spacing w:line="360" w:lineRule="auto"/>
        <w:contextualSpacing/>
      </w:pPr>
    </w:p>
    <w:p w14:paraId="0C39BFC5" w14:textId="77777777" w:rsidR="003E2FC8" w:rsidRDefault="003E2FC8" w:rsidP="003E2FC8">
      <w:pPr>
        <w:spacing w:line="360" w:lineRule="auto"/>
        <w:contextualSpacing/>
      </w:pPr>
    </w:p>
    <w:p w14:paraId="358D3D8A" w14:textId="77777777" w:rsidR="004E1CCE" w:rsidRPr="00F14D64" w:rsidRDefault="004E1CCE" w:rsidP="003E2FC8">
      <w:pPr>
        <w:spacing w:line="360" w:lineRule="auto"/>
        <w:contextualSpacing/>
      </w:pPr>
    </w:p>
    <w:p w14:paraId="6FF1AE3B" w14:textId="77777777" w:rsidR="00890976" w:rsidRDefault="48F3073F" w:rsidP="00B0119A">
      <w:pPr>
        <w:pStyle w:val="Heading2"/>
      </w:pPr>
      <w:r>
        <w:t>Karakteristik Pengguna</w:t>
      </w:r>
      <w:bookmarkEnd w:id="46"/>
      <w:bookmarkEnd w:id="47"/>
      <w:bookmarkEnd w:id="48"/>
    </w:p>
    <w:p w14:paraId="25B60013" w14:textId="77777777" w:rsidR="004E61E5" w:rsidRPr="00902C49" w:rsidRDefault="48F3073F" w:rsidP="48F3073F">
      <w:pPr>
        <w:spacing w:before="100" w:beforeAutospacing="1"/>
        <w:ind w:left="576"/>
        <w:rPr>
          <w:lang w:val="sv-SE"/>
        </w:rPr>
      </w:pPr>
      <w:r w:rsidRPr="48F3073F">
        <w:rPr>
          <w:lang w:val="sv-SE"/>
        </w:rPr>
        <w:t>Karakteristik pengguna dijabarkan dalam tabel berikut ini.</w:t>
      </w:r>
    </w:p>
    <w:p w14:paraId="522DAF72" w14:textId="77777777" w:rsidR="00BC37F9" w:rsidRDefault="00BC37F9" w:rsidP="00B0119A">
      <w:pPr>
        <w:pStyle w:val="Caption"/>
        <w:keepNext/>
        <w:jc w:val="center"/>
        <w:outlineLvl w:val="0"/>
      </w:pPr>
      <w:bookmarkStart w:id="49" w:name="_Toc439611370"/>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2</w:t>
      </w:r>
      <w:r w:rsidR="00CC2967" w:rsidRPr="37F1EB66">
        <w:fldChar w:fldCharType="end"/>
      </w:r>
      <w:r>
        <w:rPr>
          <w:lang w:val="en-US"/>
        </w:rPr>
        <w:t xml:space="preserve"> Karakteristik pengguna</w:t>
      </w:r>
      <w:bookmarkEnd w:id="4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890976" w14:paraId="4A7E7705" w14:textId="77777777" w:rsidTr="48F3073F">
        <w:trPr>
          <w:tblHeader/>
        </w:trPr>
        <w:tc>
          <w:tcPr>
            <w:tcW w:w="1368" w:type="dxa"/>
            <w:shd w:val="clear" w:color="auto" w:fill="D9D9D9" w:themeFill="background1" w:themeFillShade="D9"/>
          </w:tcPr>
          <w:p w14:paraId="3DB07A63" w14:textId="77777777" w:rsidR="00890976" w:rsidRDefault="48F3073F" w:rsidP="48F3073F">
            <w:pPr>
              <w:jc w:val="center"/>
              <w:rPr>
                <w:b/>
                <w:bCs/>
              </w:rPr>
            </w:pPr>
            <w:r w:rsidRPr="48F3073F">
              <w:rPr>
                <w:b/>
                <w:bCs/>
              </w:rPr>
              <w:t>Kategori Pengguna</w:t>
            </w:r>
          </w:p>
        </w:tc>
        <w:tc>
          <w:tcPr>
            <w:tcW w:w="2430" w:type="dxa"/>
            <w:shd w:val="clear" w:color="auto" w:fill="D9D9D9" w:themeFill="background1" w:themeFillShade="D9"/>
          </w:tcPr>
          <w:p w14:paraId="3653F6DE" w14:textId="77777777" w:rsidR="00890976" w:rsidRDefault="48F3073F" w:rsidP="48F3073F">
            <w:pPr>
              <w:jc w:val="center"/>
              <w:rPr>
                <w:b/>
                <w:bCs/>
              </w:rPr>
            </w:pPr>
            <w:r w:rsidRPr="48F3073F">
              <w:rPr>
                <w:b/>
                <w:bCs/>
              </w:rPr>
              <w:t>Tugas</w:t>
            </w:r>
          </w:p>
        </w:tc>
        <w:tc>
          <w:tcPr>
            <w:tcW w:w="2880" w:type="dxa"/>
            <w:shd w:val="clear" w:color="auto" w:fill="D9D9D9" w:themeFill="background1" w:themeFillShade="D9"/>
          </w:tcPr>
          <w:p w14:paraId="4E326064" w14:textId="77777777" w:rsidR="00890976" w:rsidRDefault="48F3073F" w:rsidP="48F3073F">
            <w:pPr>
              <w:jc w:val="center"/>
              <w:rPr>
                <w:b/>
                <w:bCs/>
              </w:rPr>
            </w:pPr>
            <w:r w:rsidRPr="48F3073F">
              <w:rPr>
                <w:b/>
                <w:bCs/>
              </w:rPr>
              <w:t>Hak Akses ke aplikasi</w:t>
            </w:r>
          </w:p>
        </w:tc>
        <w:tc>
          <w:tcPr>
            <w:tcW w:w="2610" w:type="dxa"/>
            <w:tcBorders>
              <w:top w:val="single" w:sz="4" w:space="0" w:color="auto"/>
              <w:bottom w:val="single" w:sz="4" w:space="0" w:color="auto"/>
              <w:right w:val="single" w:sz="4" w:space="0" w:color="auto"/>
            </w:tcBorders>
            <w:shd w:val="clear" w:color="auto" w:fill="D9D9D9" w:themeFill="background1" w:themeFillShade="D9"/>
          </w:tcPr>
          <w:p w14:paraId="7DA8A993" w14:textId="77777777" w:rsidR="00890976" w:rsidRDefault="48F3073F" w:rsidP="48F3073F">
            <w:pPr>
              <w:jc w:val="center"/>
              <w:rPr>
                <w:b/>
                <w:bCs/>
              </w:rPr>
            </w:pPr>
            <w:r w:rsidRPr="48F3073F">
              <w:rPr>
                <w:b/>
                <w:bCs/>
              </w:rPr>
              <w:t>Kemampuan yang harus dimiliki</w:t>
            </w:r>
          </w:p>
        </w:tc>
      </w:tr>
      <w:tr w:rsidR="00890976" w14:paraId="6CBB6515" w14:textId="77777777" w:rsidTr="48F3073F">
        <w:tc>
          <w:tcPr>
            <w:tcW w:w="1368" w:type="dxa"/>
          </w:tcPr>
          <w:p w14:paraId="70A8D627" w14:textId="45F06B46" w:rsidR="00890976" w:rsidRDefault="004E1CCE" w:rsidP="00157AC6">
            <w:r>
              <w:t>Kasir</w:t>
            </w:r>
          </w:p>
        </w:tc>
        <w:tc>
          <w:tcPr>
            <w:tcW w:w="2430" w:type="dxa"/>
          </w:tcPr>
          <w:p w14:paraId="28F0D336" w14:textId="77777777" w:rsidR="004E2AC8" w:rsidRPr="004E1CCE" w:rsidRDefault="004E1CCE" w:rsidP="00651C80">
            <w:pPr>
              <w:pStyle w:val="ListParagraph"/>
              <w:numPr>
                <w:ilvl w:val="0"/>
                <w:numId w:val="6"/>
              </w:numPr>
              <w:ind w:left="252" w:hanging="270"/>
            </w:pPr>
            <w:r>
              <w:rPr>
                <w:lang w:val="en-US"/>
              </w:rPr>
              <w:t>Login</w:t>
            </w:r>
          </w:p>
          <w:p w14:paraId="6A068190" w14:textId="77777777" w:rsidR="004E1CCE" w:rsidRPr="004E1CCE" w:rsidRDefault="004E1CCE" w:rsidP="00651C80">
            <w:pPr>
              <w:pStyle w:val="ListParagraph"/>
              <w:numPr>
                <w:ilvl w:val="0"/>
                <w:numId w:val="6"/>
              </w:numPr>
              <w:ind w:left="252" w:hanging="270"/>
            </w:pPr>
            <w:r>
              <w:rPr>
                <w:lang w:val="en-US"/>
              </w:rPr>
              <w:t>Melihat kamar yang available</w:t>
            </w:r>
          </w:p>
          <w:p w14:paraId="62B055C1" w14:textId="77777777" w:rsidR="004E1CCE" w:rsidRPr="004E1CCE" w:rsidRDefault="004E1CCE" w:rsidP="00651C80">
            <w:pPr>
              <w:pStyle w:val="ListParagraph"/>
              <w:numPr>
                <w:ilvl w:val="0"/>
                <w:numId w:val="6"/>
              </w:numPr>
              <w:ind w:left="252" w:hanging="270"/>
            </w:pPr>
            <w:r>
              <w:rPr>
                <w:lang w:val="en-US"/>
              </w:rPr>
              <w:t>Reservasi kamar</w:t>
            </w:r>
          </w:p>
          <w:p w14:paraId="4602EB74" w14:textId="0293EBFD" w:rsidR="004E1CCE" w:rsidRPr="004E1CCE" w:rsidRDefault="004E1CCE" w:rsidP="00651C80">
            <w:pPr>
              <w:pStyle w:val="ListParagraph"/>
              <w:numPr>
                <w:ilvl w:val="0"/>
                <w:numId w:val="6"/>
              </w:numPr>
              <w:ind w:left="252" w:hanging="270"/>
            </w:pPr>
            <w:r>
              <w:rPr>
                <w:lang w:val="en-US"/>
              </w:rPr>
              <w:t>Konfirmasi transaksi</w:t>
            </w:r>
          </w:p>
          <w:p w14:paraId="069FCED1" w14:textId="7FD0FEB5" w:rsidR="004E1CCE" w:rsidRDefault="004E1CCE" w:rsidP="00651C80">
            <w:pPr>
              <w:pStyle w:val="ListParagraph"/>
              <w:numPr>
                <w:ilvl w:val="0"/>
                <w:numId w:val="6"/>
              </w:numPr>
              <w:ind w:left="252" w:hanging="270"/>
            </w:pPr>
            <w:r>
              <w:rPr>
                <w:lang w:val="en-US"/>
              </w:rPr>
              <w:t>Melihat daftar histori transaksi</w:t>
            </w:r>
          </w:p>
        </w:tc>
        <w:tc>
          <w:tcPr>
            <w:tcW w:w="2880" w:type="dxa"/>
          </w:tcPr>
          <w:p w14:paraId="3BCDD243" w14:textId="189C8A1F" w:rsidR="00890976" w:rsidRPr="00252A5B" w:rsidRDefault="00890976" w:rsidP="00157AC6">
            <w:pPr>
              <w:rPr>
                <w:lang w:val="en-US"/>
              </w:rPr>
            </w:pPr>
          </w:p>
        </w:tc>
        <w:tc>
          <w:tcPr>
            <w:tcW w:w="2610" w:type="dxa"/>
            <w:tcBorders>
              <w:top w:val="single" w:sz="4" w:space="0" w:color="auto"/>
              <w:bottom w:val="single" w:sz="4" w:space="0" w:color="auto"/>
              <w:right w:val="single" w:sz="4" w:space="0" w:color="auto"/>
            </w:tcBorders>
          </w:tcPr>
          <w:p w14:paraId="62081FDE" w14:textId="3F542391" w:rsidR="00890976" w:rsidRDefault="004E1CCE" w:rsidP="004E1CCE">
            <w:r>
              <w:t xml:space="preserve">Paham menggunakan </w:t>
            </w:r>
            <w:r>
              <w:rPr>
                <w:lang w:val="en-US"/>
              </w:rPr>
              <w:t>k</w:t>
            </w:r>
            <w:r>
              <w:t>omputer, mengerti administrasi transaksi</w:t>
            </w:r>
          </w:p>
        </w:tc>
      </w:tr>
    </w:tbl>
    <w:p w14:paraId="11D6DB87" w14:textId="790FA94A" w:rsidR="00890976" w:rsidRDefault="00890976" w:rsidP="00890976"/>
    <w:p w14:paraId="7AB083BC" w14:textId="77777777" w:rsidR="00890976" w:rsidRDefault="48F3073F" w:rsidP="00B0119A">
      <w:pPr>
        <w:pStyle w:val="Heading2"/>
      </w:pPr>
      <w:bookmarkStart w:id="50" w:name="_Toc525536502"/>
      <w:bookmarkStart w:id="51" w:name="_Toc530143622"/>
      <w:bookmarkStart w:id="52" w:name="_Toc439611332"/>
      <w:r>
        <w:t>Batasan</w:t>
      </w:r>
      <w:bookmarkEnd w:id="50"/>
      <w:bookmarkEnd w:id="51"/>
      <w:bookmarkEnd w:id="52"/>
    </w:p>
    <w:p w14:paraId="60BABE41" w14:textId="0F060E64" w:rsidR="00C53087" w:rsidRPr="00F61A5E" w:rsidRDefault="00C7144C" w:rsidP="48F3073F">
      <w:pPr>
        <w:spacing w:line="360" w:lineRule="auto"/>
        <w:rPr>
          <w:lang w:val="sv-SE"/>
        </w:rPr>
      </w:pPr>
      <w:r>
        <w:rPr>
          <w:lang w:val="sv-SE"/>
        </w:rPr>
        <w:t xml:space="preserve">Pengembangan Sistem Global Hotel </w:t>
      </w:r>
      <w:r w:rsidR="48F3073F" w:rsidRPr="48F3073F">
        <w:rPr>
          <w:lang w:val="sv-SE"/>
        </w:rPr>
        <w:t>ini memiliki keterbatasan-keterbatasan yaitu sebagai berikut  :</w:t>
      </w:r>
    </w:p>
    <w:p w14:paraId="7721A04C" w14:textId="03834D7F" w:rsidR="00F616D6" w:rsidRDefault="48F3073F" w:rsidP="00651C80">
      <w:pPr>
        <w:numPr>
          <w:ilvl w:val="0"/>
          <w:numId w:val="8"/>
        </w:numPr>
        <w:spacing w:line="360" w:lineRule="auto"/>
        <w:ind w:hanging="360"/>
      </w:pPr>
      <w:r>
        <w:t>Sistem Buson</w:t>
      </w:r>
      <w:r w:rsidR="0096587C">
        <w:t xml:space="preserve"> di buat dengan bahasa HTML, Java</w:t>
      </w:r>
      <w:r>
        <w:t>, Javascript.</w:t>
      </w:r>
    </w:p>
    <w:p w14:paraId="05C66EAE" w14:textId="34A74982" w:rsidR="00DC5466" w:rsidRPr="00F61A5E" w:rsidRDefault="00DC5466" w:rsidP="00651C80">
      <w:pPr>
        <w:numPr>
          <w:ilvl w:val="0"/>
          <w:numId w:val="8"/>
        </w:numPr>
        <w:spacing w:line="360" w:lineRule="auto"/>
        <w:ind w:hanging="360"/>
      </w:pPr>
      <w:r>
        <w:rPr>
          <w:lang w:val="en-US"/>
        </w:rPr>
        <w:t xml:space="preserve">Sistem dibuat dengan menggunakan framework backend </w:t>
      </w:r>
      <w:r w:rsidRPr="00DC5466">
        <w:rPr>
          <w:i/>
          <w:lang w:val="en-US"/>
        </w:rPr>
        <w:t>Spring</w:t>
      </w:r>
      <w:r>
        <w:rPr>
          <w:lang w:val="en-US"/>
        </w:rPr>
        <w:t>.</w:t>
      </w:r>
    </w:p>
    <w:p w14:paraId="600F77E5" w14:textId="77777777" w:rsidR="00F616D6" w:rsidRPr="00F61A5E" w:rsidRDefault="48F3073F" w:rsidP="00651C80">
      <w:pPr>
        <w:numPr>
          <w:ilvl w:val="0"/>
          <w:numId w:val="8"/>
        </w:numPr>
        <w:spacing w:line="360" w:lineRule="auto"/>
        <w:ind w:hanging="360"/>
      </w:pPr>
      <w:r>
        <w:t>Antarmuka hanya berupa tampilan menu yang sederhana.</w:t>
      </w:r>
    </w:p>
    <w:p w14:paraId="4C7788CC" w14:textId="441C8CF2" w:rsidR="00F616D6" w:rsidRPr="00F61A5E" w:rsidRDefault="48F3073F" w:rsidP="00651C80">
      <w:pPr>
        <w:numPr>
          <w:ilvl w:val="0"/>
          <w:numId w:val="8"/>
        </w:numPr>
        <w:spacing w:line="360" w:lineRule="auto"/>
        <w:ind w:hanging="360"/>
      </w:pPr>
      <w:r>
        <w:t>Hanya bisa d</w:t>
      </w:r>
      <w:r w:rsidR="00C16565">
        <w:t>i buka melalui browser komputer</w:t>
      </w:r>
      <w:r w:rsidR="00DB0D08">
        <w:rPr>
          <w:lang w:val="en-US"/>
        </w:rPr>
        <w:t>.</w:t>
      </w:r>
    </w:p>
    <w:p w14:paraId="20C7D693" w14:textId="22D79930" w:rsidR="00F616D6" w:rsidRPr="00F61A5E" w:rsidRDefault="48F3073F" w:rsidP="00651C80">
      <w:pPr>
        <w:numPr>
          <w:ilvl w:val="0"/>
          <w:numId w:val="8"/>
        </w:numPr>
        <w:spacing w:line="360" w:lineRule="auto"/>
        <w:ind w:hanging="360"/>
      </w:pPr>
      <w:r w:rsidRPr="48F3073F">
        <w:rPr>
          <w:lang w:val="en-US"/>
        </w:rPr>
        <w:t xml:space="preserve">Basis Data </w:t>
      </w:r>
      <w:r w:rsidR="00DF63E5">
        <w:rPr>
          <w:lang w:val="en-US"/>
        </w:rPr>
        <w:t xml:space="preserve">SI </w:t>
      </w:r>
      <w:r w:rsidR="006C7EA5">
        <w:rPr>
          <w:lang w:val="en-US"/>
        </w:rPr>
        <w:t xml:space="preserve">Global Hotel </w:t>
      </w:r>
      <w:r w:rsidRPr="48F3073F">
        <w:rPr>
          <w:lang w:val="en-US"/>
        </w:rPr>
        <w:t>tidak terintegrasi dengan Basis Data Server (internet)</w:t>
      </w:r>
      <w:r w:rsidR="00DB0D08">
        <w:rPr>
          <w:lang w:val="en-US"/>
        </w:rPr>
        <w:t>.</w:t>
      </w:r>
    </w:p>
    <w:p w14:paraId="47A517D4" w14:textId="72F64EC7" w:rsidR="00DB0D08" w:rsidRPr="00F61A5E" w:rsidRDefault="48F3073F" w:rsidP="00DB0D08">
      <w:pPr>
        <w:numPr>
          <w:ilvl w:val="0"/>
          <w:numId w:val="8"/>
        </w:numPr>
        <w:spacing w:line="360" w:lineRule="auto"/>
        <w:ind w:hanging="360"/>
      </w:pPr>
      <w:r>
        <w:t>Software pend</w:t>
      </w:r>
      <w:r w:rsidR="00166530">
        <w:t>ukung yang digunakan adalah PostgreSQL</w:t>
      </w:r>
      <w:r>
        <w:t xml:space="preserve">, </w:t>
      </w:r>
      <w:r w:rsidR="00166530">
        <w:rPr>
          <w:lang w:val="en-US"/>
        </w:rPr>
        <w:t>Eclipse</w:t>
      </w:r>
      <w:r>
        <w:t>, Apache</w:t>
      </w:r>
      <w:r w:rsidR="00166530">
        <w:rPr>
          <w:lang w:val="en-US"/>
        </w:rPr>
        <w:t xml:space="preserve"> Tomcat</w:t>
      </w:r>
      <w:r w:rsidR="00166530">
        <w:t>,</w:t>
      </w:r>
      <w:r>
        <w:t xml:space="preserve"> Sublime Text</w:t>
      </w:r>
      <w:r w:rsidR="00EB6EE0">
        <w:rPr>
          <w:lang w:val="en-US"/>
        </w:rPr>
        <w:t>, StarUML</w:t>
      </w:r>
      <w:r w:rsidRPr="48F3073F">
        <w:rPr>
          <w:lang w:val="en-US"/>
        </w:rPr>
        <w:t>, Google Chrome</w:t>
      </w:r>
      <w:r w:rsidR="00EB6EE0">
        <w:rPr>
          <w:lang w:val="en-US"/>
        </w:rPr>
        <w:t>, dan Advanced REST Client</w:t>
      </w:r>
      <w:r w:rsidR="00DB0D08">
        <w:rPr>
          <w:lang w:val="en-US"/>
        </w:rPr>
        <w:t>.</w:t>
      </w:r>
    </w:p>
    <w:p w14:paraId="0F21D7D8" w14:textId="77777777" w:rsidR="00890976" w:rsidRDefault="48F3073F" w:rsidP="00B0119A">
      <w:pPr>
        <w:pStyle w:val="Heading2"/>
      </w:pPr>
      <w:bookmarkStart w:id="53" w:name="_Toc525536503"/>
      <w:bookmarkStart w:id="54" w:name="_Toc530143623"/>
      <w:bookmarkStart w:id="55" w:name="_Toc439611333"/>
      <w:r>
        <w:t xml:space="preserve">Lingkungan Operasi </w:t>
      </w:r>
      <w:bookmarkEnd w:id="53"/>
      <w:bookmarkEnd w:id="54"/>
      <w:bookmarkEnd w:id="55"/>
    </w:p>
    <w:p w14:paraId="20622E72" w14:textId="77777777" w:rsidR="00CE265C" w:rsidRDefault="00CE265C" w:rsidP="00CE265C">
      <w:pPr>
        <w:ind w:left="432"/>
      </w:pPr>
    </w:p>
    <w:p w14:paraId="719C8EFF" w14:textId="7B25FA26" w:rsidR="00F616D6" w:rsidRPr="008F671C" w:rsidRDefault="48F3073F" w:rsidP="48F3073F">
      <w:pPr>
        <w:rPr>
          <w:sz w:val="16"/>
          <w:szCs w:val="16"/>
        </w:rPr>
      </w:pPr>
      <w:r>
        <w:lastRenderedPageBreak/>
        <w:t>Lingkungan operasi untuk me</w:t>
      </w:r>
      <w:r w:rsidR="00801683">
        <w:t>njalank</w:t>
      </w:r>
      <w:r w:rsidR="007924AA">
        <w:t xml:space="preserve">an Sistem Informasi </w:t>
      </w:r>
      <w:r w:rsidR="007924AA">
        <w:rPr>
          <w:lang w:val="en-US"/>
        </w:rPr>
        <w:t xml:space="preserve">Global </w:t>
      </w:r>
      <w:r w:rsidR="007924AA">
        <w:t>Hotel</w:t>
      </w:r>
      <w:r>
        <w:t xml:space="preserve"> ini dalam pengembangannya adalah sebagai berikut  :</w:t>
      </w:r>
    </w:p>
    <w:p w14:paraId="5C641184" w14:textId="59AFA14D" w:rsidR="001F503B" w:rsidRPr="00B345FD" w:rsidRDefault="48F3073F" w:rsidP="005747B4">
      <w:pPr>
        <w:numPr>
          <w:ilvl w:val="0"/>
          <w:numId w:val="9"/>
        </w:numPr>
        <w:ind w:hanging="360"/>
      </w:pPr>
      <w:r>
        <w:t xml:space="preserve">Untuk sistem operasi komputer </w:t>
      </w:r>
      <w:r w:rsidRPr="48F3073F">
        <w:rPr>
          <w:i/>
          <w:iCs/>
        </w:rPr>
        <w:t xml:space="preserve">compatible </w:t>
      </w:r>
      <w:r>
        <w:t xml:space="preserve">dengan semua </w:t>
      </w:r>
      <w:r w:rsidRPr="48F3073F">
        <w:rPr>
          <w:lang w:val="en-US"/>
        </w:rPr>
        <w:t>Sistem Operasi</w:t>
      </w:r>
      <w:r>
        <w:t xml:space="preserve"> yang </w:t>
      </w:r>
      <w:r w:rsidRPr="48F3073F">
        <w:rPr>
          <w:lang w:val="en-US"/>
        </w:rPr>
        <w:t xml:space="preserve">bisa menjalankan </w:t>
      </w:r>
      <w:r w:rsidRPr="48F3073F">
        <w:rPr>
          <w:i/>
          <w:iCs/>
          <w:lang w:val="en-US"/>
        </w:rPr>
        <w:t>browse</w:t>
      </w:r>
      <w:r w:rsidR="00801683">
        <w:rPr>
          <w:i/>
          <w:iCs/>
          <w:lang w:val="en-US"/>
        </w:rPr>
        <w:t>r</w:t>
      </w:r>
    </w:p>
    <w:p w14:paraId="0600ED11" w14:textId="77777777" w:rsidR="00140211" w:rsidRPr="00140211" w:rsidRDefault="48F3073F" w:rsidP="00B0119A">
      <w:pPr>
        <w:pStyle w:val="Heading1"/>
        <w:spacing w:line="360" w:lineRule="auto"/>
      </w:pPr>
      <w:bookmarkStart w:id="56" w:name="_Toc525536504"/>
      <w:bookmarkStart w:id="57" w:name="_Toc530143624"/>
      <w:bookmarkStart w:id="58" w:name="_Toc439611334"/>
      <w:r>
        <w:t xml:space="preserve">Deskripsi Umum Kebutuhan </w:t>
      </w:r>
      <w:bookmarkEnd w:id="56"/>
      <w:bookmarkEnd w:id="57"/>
      <w:bookmarkEnd w:id="58"/>
    </w:p>
    <w:p w14:paraId="6C935F2B" w14:textId="6E9FFB65" w:rsidR="00890976" w:rsidRDefault="48F3073F" w:rsidP="00B0119A">
      <w:pPr>
        <w:pStyle w:val="Heading2"/>
        <w:spacing w:line="360" w:lineRule="auto"/>
      </w:pPr>
      <w:bookmarkStart w:id="59" w:name="_Toc525536505"/>
      <w:bookmarkStart w:id="60" w:name="_Toc530143625"/>
      <w:bookmarkStart w:id="61" w:name="_Toc439611335"/>
      <w:r>
        <w:t>Kebutuhan antarmuka eksternal</w:t>
      </w:r>
      <w:bookmarkEnd w:id="59"/>
      <w:bookmarkEnd w:id="60"/>
      <w:bookmarkEnd w:id="61"/>
    </w:p>
    <w:p w14:paraId="6CB6E516" w14:textId="77777777" w:rsidR="00890976" w:rsidRDefault="48F3073F" w:rsidP="00B0119A">
      <w:pPr>
        <w:pStyle w:val="Heading3"/>
        <w:spacing w:line="360" w:lineRule="auto"/>
      </w:pPr>
      <w:bookmarkStart w:id="62" w:name="_Toc525536506"/>
      <w:bookmarkStart w:id="63" w:name="_Toc530143626"/>
      <w:bookmarkStart w:id="64" w:name="_Toc439611336"/>
      <w:r>
        <w:t>Antarmuka pengguna</w:t>
      </w:r>
      <w:bookmarkEnd w:id="62"/>
      <w:bookmarkEnd w:id="63"/>
      <w:bookmarkEnd w:id="64"/>
    </w:p>
    <w:p w14:paraId="3F7F6F8F" w14:textId="6EF4E020" w:rsidR="00F616D6" w:rsidRDefault="004568A5" w:rsidP="48F3073F">
      <w:pPr>
        <w:spacing w:line="360" w:lineRule="auto"/>
        <w:ind w:firstLine="720"/>
        <w:rPr>
          <w:i/>
          <w:iCs/>
        </w:rPr>
      </w:pPr>
      <w:bookmarkStart w:id="65" w:name="_Toc525536507"/>
      <w:bookmarkStart w:id="66" w:name="_Toc530143627"/>
      <w:r>
        <w:rPr>
          <w:i/>
          <w:iCs/>
        </w:rPr>
        <w:t>SI Global Hotel</w:t>
      </w:r>
      <w:r w:rsidR="48F3073F" w:rsidRPr="48F3073F">
        <w:rPr>
          <w:i/>
          <w:iCs/>
        </w:rPr>
        <w:t xml:space="preserve"> </w:t>
      </w:r>
      <w:r w:rsidR="48F3073F">
        <w:t>menggunakan antarmuka grafis (GUI) yang dapat diaks</w:t>
      </w:r>
      <w:r w:rsidR="00AF6C9A">
        <w:t>es dari platform PC</w:t>
      </w:r>
      <w:r w:rsidR="00A35CB0">
        <w:t>. Pada</w:t>
      </w:r>
      <w:r w:rsidR="00035727">
        <w:t xml:space="preserve"> platform tersebut, </w:t>
      </w:r>
      <w:r w:rsidR="00035706">
        <w:rPr>
          <w:lang w:val="en-US"/>
        </w:rPr>
        <w:t>p</w:t>
      </w:r>
      <w:r w:rsidR="48F3073F">
        <w:t xml:space="preserve">engguna dapat menginputkan melalui </w:t>
      </w:r>
      <w:r w:rsidR="48F3073F" w:rsidRPr="48F3073F">
        <w:rPr>
          <w:i/>
          <w:iCs/>
        </w:rPr>
        <w:t>keyboard</w:t>
      </w:r>
      <w:r w:rsidR="48F3073F">
        <w:t xml:space="preserve"> dan </w:t>
      </w:r>
      <w:r w:rsidR="48F3073F" w:rsidRPr="48F3073F">
        <w:rPr>
          <w:i/>
          <w:iCs/>
        </w:rPr>
        <w:t>mouse</w:t>
      </w:r>
      <w:r w:rsidR="48F3073F">
        <w:t xml:space="preserve"> serta digunakan dengan sistem operasi </w:t>
      </w:r>
      <w:r w:rsidR="48F3073F" w:rsidRPr="48F3073F">
        <w:rPr>
          <w:i/>
          <w:iCs/>
        </w:rPr>
        <w:t>Windows</w:t>
      </w:r>
      <w:r w:rsidR="00F319EB">
        <w:rPr>
          <w:lang w:val="en-US"/>
        </w:rPr>
        <w:t xml:space="preserve">, </w:t>
      </w:r>
      <w:r w:rsidR="00F319EB" w:rsidRPr="00F319EB">
        <w:rPr>
          <w:i/>
          <w:lang w:val="en-US"/>
        </w:rPr>
        <w:t>MAC OS</w:t>
      </w:r>
      <w:r w:rsidR="00F319EB">
        <w:rPr>
          <w:lang w:val="en-US"/>
        </w:rPr>
        <w:t xml:space="preserve">, dan </w:t>
      </w:r>
      <w:r w:rsidR="00F319EB" w:rsidRPr="00F319EB">
        <w:rPr>
          <w:i/>
          <w:lang w:val="en-US"/>
        </w:rPr>
        <w:t>Linux</w:t>
      </w:r>
      <w:r w:rsidR="48F3073F" w:rsidRPr="48F3073F">
        <w:rPr>
          <w:i/>
          <w:iCs/>
        </w:rPr>
        <w:t>.</w:t>
      </w:r>
    </w:p>
    <w:p w14:paraId="3DD5E40B" w14:textId="77777777" w:rsidR="00147AD3" w:rsidRDefault="00147AD3" w:rsidP="48F3073F">
      <w:pPr>
        <w:spacing w:line="360" w:lineRule="auto"/>
        <w:ind w:firstLine="720"/>
        <w:rPr>
          <w:i/>
          <w:iCs/>
        </w:rPr>
      </w:pPr>
    </w:p>
    <w:p w14:paraId="29FDD213" w14:textId="77777777" w:rsidR="00147AD3" w:rsidRDefault="00147AD3" w:rsidP="48F3073F">
      <w:pPr>
        <w:spacing w:line="360" w:lineRule="auto"/>
        <w:ind w:firstLine="720"/>
        <w:rPr>
          <w:i/>
          <w:iCs/>
        </w:rPr>
      </w:pPr>
    </w:p>
    <w:p w14:paraId="0970F09B" w14:textId="77777777" w:rsidR="00147AD3" w:rsidRPr="005569E5" w:rsidRDefault="00147AD3" w:rsidP="48F3073F">
      <w:pPr>
        <w:spacing w:line="360" w:lineRule="auto"/>
        <w:ind w:firstLine="720"/>
        <w:rPr>
          <w:sz w:val="16"/>
          <w:szCs w:val="16"/>
        </w:rPr>
      </w:pPr>
    </w:p>
    <w:p w14:paraId="16E79073" w14:textId="23C1B10E" w:rsidR="00890976" w:rsidRDefault="48F3073F" w:rsidP="00B0119A">
      <w:pPr>
        <w:pStyle w:val="Heading3"/>
        <w:spacing w:line="360" w:lineRule="auto"/>
      </w:pPr>
      <w:bookmarkStart w:id="67" w:name="_Toc439611337"/>
      <w:r>
        <w:t>Antarmuka perangkat keras</w:t>
      </w:r>
      <w:bookmarkEnd w:id="65"/>
      <w:bookmarkEnd w:id="66"/>
      <w:bookmarkEnd w:id="67"/>
    </w:p>
    <w:p w14:paraId="4C9D5AE7" w14:textId="4AFDD951" w:rsidR="00F616D6" w:rsidRPr="000E165A" w:rsidRDefault="00A366A6" w:rsidP="48F3073F">
      <w:pPr>
        <w:spacing w:line="360" w:lineRule="auto"/>
        <w:ind w:firstLine="720"/>
        <w:rPr>
          <w:sz w:val="16"/>
          <w:szCs w:val="16"/>
        </w:rPr>
      </w:pPr>
      <w:bookmarkStart w:id="68" w:name="_Toc525536508"/>
      <w:bookmarkStart w:id="69" w:name="_Toc530143628"/>
      <w:r>
        <w:t>Sistem SI Global Hotel</w:t>
      </w:r>
      <w:r w:rsidR="48F3073F">
        <w:t xml:space="preserve"> berjalan di computer </w:t>
      </w:r>
      <w:r w:rsidR="48F3073F" w:rsidRPr="48F3073F">
        <w:rPr>
          <w:i/>
          <w:iCs/>
        </w:rPr>
        <w:t>server</w:t>
      </w:r>
      <w:r w:rsidR="48F3073F">
        <w:t>. Se</w:t>
      </w:r>
      <w:r w:rsidR="00F01EE5">
        <w:t>mua computer yang terinstall SI Global Hotel</w:t>
      </w:r>
      <w:r w:rsidR="48F3073F">
        <w:t xml:space="preserve"> harus saling terhubung dalam LAN. Harapannya computer </w:t>
      </w:r>
      <w:r w:rsidR="48F3073F" w:rsidRPr="48F3073F">
        <w:rPr>
          <w:i/>
          <w:iCs/>
        </w:rPr>
        <w:t>server</w:t>
      </w:r>
      <w:r w:rsidR="48F3073F">
        <w:t xml:space="preserve"> </w:t>
      </w:r>
      <w:r w:rsidR="00D70D0B">
        <w:t xml:space="preserve">dapat berada didalam Hotel yang sama </w:t>
      </w:r>
      <w:r w:rsidR="48F3073F">
        <w:t>(tidak menggunakan jasa server pihak ketiga).</w:t>
      </w:r>
    </w:p>
    <w:p w14:paraId="4BB52290" w14:textId="77777777" w:rsidR="00890976" w:rsidRDefault="48F3073F" w:rsidP="00B0119A">
      <w:pPr>
        <w:pStyle w:val="Heading3"/>
        <w:spacing w:line="360" w:lineRule="auto"/>
      </w:pPr>
      <w:bookmarkStart w:id="70" w:name="_Toc439611338"/>
      <w:r>
        <w:t>Antarmuka perangkat lunak</w:t>
      </w:r>
      <w:bookmarkEnd w:id="68"/>
      <w:bookmarkEnd w:id="69"/>
      <w:bookmarkEnd w:id="70"/>
    </w:p>
    <w:p w14:paraId="7EFBD58F" w14:textId="54047E1D" w:rsidR="00954CD5" w:rsidRPr="001C5287" w:rsidRDefault="002611AF" w:rsidP="48F3073F">
      <w:pPr>
        <w:spacing w:line="360" w:lineRule="auto"/>
        <w:ind w:firstLine="720"/>
        <w:rPr>
          <w:lang w:val="en-US"/>
        </w:rPr>
      </w:pPr>
      <w:r>
        <w:rPr>
          <w:lang w:val="sv-SE"/>
        </w:rPr>
        <w:t>SI Global Hotel</w:t>
      </w:r>
      <w:r w:rsidR="48F3073F">
        <w:t xml:space="preserve"> adalah program yang akan dibangun menggunakan bahasa </w:t>
      </w:r>
      <w:r w:rsidR="48F3073F" w:rsidRPr="48F3073F">
        <w:rPr>
          <w:lang w:val="en-US"/>
        </w:rPr>
        <w:t>HTML (</w:t>
      </w:r>
      <w:r w:rsidR="48F3073F" w:rsidRPr="48F3073F">
        <w:rPr>
          <w:i/>
          <w:iCs/>
          <w:lang w:val="en-US"/>
        </w:rPr>
        <w:t>web based application</w:t>
      </w:r>
      <w:r w:rsidR="48F3073F" w:rsidRPr="48F3073F">
        <w:rPr>
          <w:lang w:val="en-US"/>
        </w:rPr>
        <w:t>)</w:t>
      </w:r>
      <w:r w:rsidR="48F3073F">
        <w:t xml:space="preserve"> , </w:t>
      </w:r>
      <w:r w:rsidR="000A650B">
        <w:rPr>
          <w:lang w:val="en-US"/>
        </w:rPr>
        <w:t xml:space="preserve"> java, </w:t>
      </w:r>
      <w:r w:rsidR="00A1503F">
        <w:rPr>
          <w:lang w:val="en-US"/>
        </w:rPr>
        <w:t xml:space="preserve">SQL, </w:t>
      </w:r>
      <w:r w:rsidR="000A650B">
        <w:rPr>
          <w:lang w:val="en-US"/>
        </w:rPr>
        <w:t>dan javascript</w:t>
      </w:r>
      <w:r w:rsidR="48F3073F">
        <w:t xml:space="preserve"> dan akan berjalan pada </w:t>
      </w:r>
      <w:r w:rsidR="48F3073F" w:rsidRPr="48F3073F">
        <w:rPr>
          <w:lang w:val="en-US"/>
        </w:rPr>
        <w:t xml:space="preserve">semua Sistem Operasi yang dapat menjalankan </w:t>
      </w:r>
      <w:r w:rsidR="48F3073F" w:rsidRPr="48F3073F">
        <w:rPr>
          <w:i/>
          <w:iCs/>
          <w:lang w:val="en-US"/>
        </w:rPr>
        <w:t>browser</w:t>
      </w:r>
      <w:r w:rsidR="000A650B">
        <w:rPr>
          <w:lang w:val="en-US"/>
        </w:rPr>
        <w:t>.</w:t>
      </w:r>
    </w:p>
    <w:p w14:paraId="1E3CDAB1" w14:textId="77777777" w:rsidR="00890976" w:rsidRDefault="48F3073F" w:rsidP="00B0119A">
      <w:pPr>
        <w:pStyle w:val="Heading3"/>
        <w:spacing w:line="360" w:lineRule="auto"/>
      </w:pPr>
      <w:bookmarkStart w:id="71" w:name="_Toc525536509"/>
      <w:bookmarkStart w:id="72" w:name="_Toc530143629"/>
      <w:bookmarkStart w:id="73" w:name="_Toc439611339"/>
      <w:r>
        <w:t>Antarmuka komunikasi</w:t>
      </w:r>
      <w:bookmarkEnd w:id="71"/>
      <w:bookmarkEnd w:id="72"/>
      <w:bookmarkEnd w:id="73"/>
    </w:p>
    <w:p w14:paraId="1F9E8900" w14:textId="62958643" w:rsidR="00F616D6" w:rsidRPr="00FA514B" w:rsidRDefault="00C95A8A" w:rsidP="48F3073F">
      <w:pPr>
        <w:spacing w:line="360" w:lineRule="auto"/>
        <w:ind w:firstLine="720"/>
        <w:rPr>
          <w:lang w:val="en-US"/>
        </w:rPr>
      </w:pPr>
      <w:bookmarkStart w:id="74" w:name="_Toc525536510"/>
      <w:bookmarkStart w:id="75" w:name="_Toc530143630"/>
      <w:r>
        <w:rPr>
          <w:color w:val="000000" w:themeColor="text1"/>
        </w:rPr>
        <w:t>SI Global Hotel</w:t>
      </w:r>
      <w:r w:rsidR="48F3073F" w:rsidRPr="48F3073F">
        <w:rPr>
          <w:color w:val="000000" w:themeColor="text1"/>
        </w:rPr>
        <w:t xml:space="preserve"> merupakan sistem yang terhubung di jaringan perusahaan atau intranet</w:t>
      </w:r>
      <w:r w:rsidR="48F3073F" w:rsidRPr="48F3073F">
        <w:rPr>
          <w:i/>
          <w:iCs/>
          <w:lang w:val="en-US"/>
        </w:rPr>
        <w:t>.</w:t>
      </w:r>
      <w:r w:rsidR="48F3073F" w:rsidRPr="48F3073F">
        <w:rPr>
          <w:lang w:val="en-US"/>
        </w:rPr>
        <w:t xml:space="preserve"> Komunikasi data menggunakan jaringan LAN (untuk system </w:t>
      </w:r>
      <w:r w:rsidR="48F3073F" w:rsidRPr="48F3073F">
        <w:rPr>
          <w:i/>
          <w:iCs/>
          <w:lang w:val="en-US"/>
        </w:rPr>
        <w:t>offline</w:t>
      </w:r>
      <w:r w:rsidR="48F3073F" w:rsidRPr="48F3073F">
        <w:rPr>
          <w:lang w:val="en-US"/>
        </w:rPr>
        <w:t xml:space="preserve">) dan internet (untuk system </w:t>
      </w:r>
      <w:r w:rsidR="48F3073F" w:rsidRPr="48F3073F">
        <w:rPr>
          <w:i/>
          <w:iCs/>
          <w:lang w:val="en-US"/>
        </w:rPr>
        <w:t>online</w:t>
      </w:r>
      <w:r w:rsidR="48F3073F" w:rsidRPr="48F3073F">
        <w:rPr>
          <w:lang w:val="en-US"/>
        </w:rPr>
        <w:t xml:space="preserve">). Basis Data yang ada juga tidak saling berkomunikasi, jadi setiap system akan mempunyai basis datanya sendiri. </w:t>
      </w:r>
    </w:p>
    <w:p w14:paraId="1FFA9088" w14:textId="77777777" w:rsidR="00F616D6" w:rsidRDefault="00F616D6" w:rsidP="00F616D6">
      <w:pPr>
        <w:spacing w:line="360" w:lineRule="auto"/>
        <w:ind w:firstLine="720"/>
        <w:rPr>
          <w:sz w:val="22"/>
          <w:szCs w:val="22"/>
          <w:lang w:val="en-US"/>
        </w:rPr>
      </w:pPr>
    </w:p>
    <w:p w14:paraId="6A87687A" w14:textId="77777777" w:rsidR="00F616D6" w:rsidRDefault="00F616D6" w:rsidP="00F616D6">
      <w:pPr>
        <w:spacing w:line="360" w:lineRule="auto"/>
        <w:ind w:firstLine="720"/>
        <w:rPr>
          <w:sz w:val="22"/>
          <w:szCs w:val="22"/>
          <w:lang w:val="en-US"/>
        </w:rPr>
      </w:pPr>
    </w:p>
    <w:p w14:paraId="67BFFD90" w14:textId="77777777" w:rsidR="00F616D6" w:rsidRDefault="00F616D6" w:rsidP="00F616D6">
      <w:pPr>
        <w:spacing w:line="360" w:lineRule="auto"/>
        <w:ind w:firstLine="720"/>
        <w:rPr>
          <w:sz w:val="22"/>
          <w:szCs w:val="22"/>
          <w:lang w:val="en-US"/>
        </w:rPr>
      </w:pPr>
    </w:p>
    <w:p w14:paraId="4B6F7712" w14:textId="77777777" w:rsidR="00F616D6" w:rsidRDefault="00F616D6" w:rsidP="00F616D6">
      <w:pPr>
        <w:spacing w:line="360" w:lineRule="auto"/>
        <w:ind w:firstLine="720"/>
        <w:rPr>
          <w:sz w:val="22"/>
          <w:szCs w:val="22"/>
          <w:lang w:val="en-US"/>
        </w:rPr>
      </w:pPr>
    </w:p>
    <w:p w14:paraId="0E37CDC0" w14:textId="77777777" w:rsidR="00F616D6" w:rsidRPr="00F616D6" w:rsidRDefault="00F616D6" w:rsidP="00F616D6">
      <w:pPr>
        <w:rPr>
          <w:sz w:val="22"/>
          <w:szCs w:val="22"/>
          <w:lang w:val="en-US"/>
        </w:rPr>
      </w:pPr>
      <w:r>
        <w:rPr>
          <w:sz w:val="22"/>
          <w:szCs w:val="22"/>
          <w:lang w:val="en-US"/>
        </w:rPr>
        <w:lastRenderedPageBreak/>
        <w:br w:type="page"/>
      </w:r>
    </w:p>
    <w:p w14:paraId="0DDCFAEC" w14:textId="77777777" w:rsidR="00890976" w:rsidRDefault="48F3073F" w:rsidP="00B0119A">
      <w:pPr>
        <w:pStyle w:val="Heading2"/>
        <w:spacing w:line="360" w:lineRule="auto"/>
      </w:pPr>
      <w:bookmarkStart w:id="76" w:name="_Toc439611340"/>
      <w:r>
        <w:lastRenderedPageBreak/>
        <w:t>Deskripsi Fungsional</w:t>
      </w:r>
      <w:bookmarkEnd w:id="74"/>
      <w:bookmarkEnd w:id="75"/>
      <w:bookmarkEnd w:id="76"/>
    </w:p>
    <w:p w14:paraId="7192DDBD" w14:textId="77777777" w:rsidR="00890976" w:rsidRDefault="48F3073F" w:rsidP="00B0119A">
      <w:pPr>
        <w:pStyle w:val="Heading3"/>
        <w:spacing w:line="360" w:lineRule="auto"/>
        <w:rPr>
          <w:lang w:val="en-US"/>
        </w:rPr>
      </w:pPr>
      <w:bookmarkStart w:id="77" w:name="_Toc525536511"/>
      <w:bookmarkStart w:id="78" w:name="_Toc530143631"/>
      <w:bookmarkStart w:id="79" w:name="_Toc439611341"/>
      <w:bookmarkStart w:id="80" w:name="_Toc505173933"/>
      <w:r>
        <w:t xml:space="preserve">Use Case Diagram </w:t>
      </w:r>
      <w:bookmarkEnd w:id="77"/>
      <w:bookmarkEnd w:id="78"/>
      <w:bookmarkEnd w:id="79"/>
      <w:bookmarkEnd w:id="80"/>
    </w:p>
    <w:p w14:paraId="2A5189BB" w14:textId="6C68EDCE" w:rsidR="006479E1" w:rsidRDefault="006B618A" w:rsidP="006479E1">
      <w:pPr>
        <w:keepNext/>
      </w:pPr>
      <w:r>
        <w:rPr>
          <w:noProof/>
          <w:lang w:val="en-US" w:eastAsia="en-US"/>
        </w:rPr>
        <w:drawing>
          <wp:inline distT="0" distB="0" distL="0" distR="0" wp14:anchorId="1077E5AF" wp14:editId="7BFC57DC">
            <wp:extent cx="5756910" cy="508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6910" cy="5088255"/>
                    </a:xfrm>
                    <a:prstGeom prst="rect">
                      <a:avLst/>
                    </a:prstGeom>
                  </pic:spPr>
                </pic:pic>
              </a:graphicData>
            </a:graphic>
          </wp:inline>
        </w:drawing>
      </w:r>
    </w:p>
    <w:p w14:paraId="7D57379D" w14:textId="5F9179F2" w:rsidR="0033605F" w:rsidRDefault="006479E1" w:rsidP="00B0119A">
      <w:pPr>
        <w:pStyle w:val="Caption"/>
        <w:jc w:val="center"/>
        <w:outlineLvl w:val="0"/>
        <w:rPr>
          <w:lang w:val="en-US"/>
        </w:rPr>
      </w:pPr>
      <w:bookmarkStart w:id="81" w:name="_Toc439611394"/>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1</w:t>
      </w:r>
      <w:r w:rsidR="00CC2967" w:rsidRPr="37F1EB66">
        <w:fldChar w:fldCharType="end"/>
      </w:r>
      <w:r>
        <w:rPr>
          <w:lang w:val="en-US"/>
        </w:rPr>
        <w:t xml:space="preserve"> Use Case Diagram</w:t>
      </w:r>
      <w:bookmarkStart w:id="82" w:name="_Toc439611342"/>
      <w:bookmarkEnd w:id="81"/>
    </w:p>
    <w:p w14:paraId="47D450B9" w14:textId="77777777" w:rsidR="00B0119A" w:rsidRDefault="00B0119A" w:rsidP="00B0119A">
      <w:pPr>
        <w:rPr>
          <w:lang w:val="en-US"/>
        </w:rPr>
      </w:pPr>
    </w:p>
    <w:p w14:paraId="3FED99D9" w14:textId="77777777" w:rsidR="00B0119A" w:rsidRDefault="00B0119A" w:rsidP="00B0119A">
      <w:pPr>
        <w:rPr>
          <w:lang w:val="en-US"/>
        </w:rPr>
      </w:pPr>
    </w:p>
    <w:p w14:paraId="1933FB17" w14:textId="77777777" w:rsidR="00B0119A" w:rsidRDefault="00B0119A" w:rsidP="00B0119A">
      <w:pPr>
        <w:rPr>
          <w:lang w:val="en-US"/>
        </w:rPr>
      </w:pPr>
    </w:p>
    <w:p w14:paraId="7A34725A" w14:textId="77777777" w:rsidR="00B0119A" w:rsidRDefault="00B0119A" w:rsidP="00B0119A">
      <w:pPr>
        <w:rPr>
          <w:lang w:val="en-US"/>
        </w:rPr>
      </w:pPr>
    </w:p>
    <w:p w14:paraId="4913CE19" w14:textId="77777777" w:rsidR="00B0119A" w:rsidRDefault="00B0119A" w:rsidP="00B0119A">
      <w:pPr>
        <w:rPr>
          <w:lang w:val="en-US"/>
        </w:rPr>
      </w:pPr>
    </w:p>
    <w:p w14:paraId="17D66209" w14:textId="77777777" w:rsidR="00B0119A" w:rsidRDefault="00B0119A" w:rsidP="00B0119A">
      <w:pPr>
        <w:rPr>
          <w:lang w:val="en-US"/>
        </w:rPr>
      </w:pPr>
    </w:p>
    <w:p w14:paraId="167BBBA7" w14:textId="77777777" w:rsidR="00B0119A" w:rsidRDefault="00B0119A" w:rsidP="00B0119A">
      <w:pPr>
        <w:rPr>
          <w:lang w:val="en-US"/>
        </w:rPr>
      </w:pPr>
    </w:p>
    <w:p w14:paraId="23DABAFB" w14:textId="77777777" w:rsidR="00B0119A" w:rsidRDefault="00B0119A" w:rsidP="00B0119A">
      <w:pPr>
        <w:rPr>
          <w:lang w:val="en-US"/>
        </w:rPr>
      </w:pPr>
    </w:p>
    <w:p w14:paraId="1943E356" w14:textId="77777777" w:rsidR="00B0119A" w:rsidRDefault="00B0119A" w:rsidP="00B0119A">
      <w:pPr>
        <w:rPr>
          <w:lang w:val="en-US"/>
        </w:rPr>
      </w:pPr>
    </w:p>
    <w:p w14:paraId="5C751DE7" w14:textId="77777777" w:rsidR="00B0119A" w:rsidRDefault="00B0119A" w:rsidP="00B0119A">
      <w:pPr>
        <w:rPr>
          <w:lang w:val="en-US"/>
        </w:rPr>
      </w:pPr>
    </w:p>
    <w:p w14:paraId="14090196" w14:textId="77777777" w:rsidR="00B0119A" w:rsidRDefault="00B0119A" w:rsidP="00B0119A">
      <w:pPr>
        <w:rPr>
          <w:lang w:val="en-US"/>
        </w:rPr>
      </w:pPr>
    </w:p>
    <w:p w14:paraId="388E82BA" w14:textId="77777777" w:rsidR="00B0119A" w:rsidRDefault="00B0119A" w:rsidP="00B0119A">
      <w:pPr>
        <w:rPr>
          <w:lang w:val="en-US"/>
        </w:rPr>
      </w:pPr>
    </w:p>
    <w:p w14:paraId="4E39EBFE" w14:textId="77777777" w:rsidR="00B0119A" w:rsidRDefault="00B0119A" w:rsidP="00B0119A">
      <w:pPr>
        <w:rPr>
          <w:lang w:val="en-US"/>
        </w:rPr>
      </w:pPr>
    </w:p>
    <w:p w14:paraId="1F1F419F" w14:textId="77777777" w:rsidR="00B0119A" w:rsidRPr="00B0119A" w:rsidRDefault="00B0119A" w:rsidP="00B0119A">
      <w:pPr>
        <w:rPr>
          <w:lang w:val="en-US"/>
        </w:rPr>
      </w:pPr>
    </w:p>
    <w:p w14:paraId="73FF101D" w14:textId="77777777" w:rsidR="00FE5FFC" w:rsidRDefault="48F3073F" w:rsidP="00B0119A">
      <w:pPr>
        <w:pStyle w:val="Heading3"/>
      </w:pPr>
      <w:bookmarkStart w:id="83" w:name="_Toc439611343"/>
      <w:bookmarkStart w:id="84" w:name="_Toc437438789"/>
      <w:bookmarkEnd w:id="82"/>
      <w:r>
        <w:t xml:space="preserve">Use Case Specification </w:t>
      </w:r>
      <w:bookmarkStart w:id="85" w:name="_Toc123968323"/>
      <w:bookmarkStart w:id="86" w:name="_Toc125786124"/>
      <w:bookmarkStart w:id="87" w:name="_Toc125788788"/>
    </w:p>
    <w:bookmarkEnd w:id="85"/>
    <w:bookmarkEnd w:id="86"/>
    <w:bookmarkEnd w:id="87"/>
    <w:p w14:paraId="0ED387BE" w14:textId="6846F5B4" w:rsidR="00E56CF7" w:rsidRDefault="48F3073F" w:rsidP="00B0119A">
      <w:pPr>
        <w:pStyle w:val="Heading4"/>
      </w:pPr>
      <w:r>
        <w:t xml:space="preserve">Fungsi 1: </w:t>
      </w:r>
      <w:bookmarkEnd w:id="83"/>
      <w:r w:rsidR="00100013">
        <w:t>Login</w:t>
      </w:r>
    </w:p>
    <w:bookmarkEnd w:id="84"/>
    <w:p w14:paraId="640B3207" w14:textId="7349BBD9" w:rsidR="00C82A89" w:rsidRDefault="002F485F" w:rsidP="00B0119A">
      <w:pPr>
        <w:pStyle w:val="Heading5"/>
      </w:pPr>
      <w:r>
        <w:t>Skenario: Login</w:t>
      </w:r>
    </w:p>
    <w:p w14:paraId="1C8B249D" w14:textId="507F40BD" w:rsidR="000B1DC7" w:rsidRDefault="000B1DC7" w:rsidP="00B0119A">
      <w:pPr>
        <w:pStyle w:val="Caption"/>
        <w:keepNext/>
        <w:jc w:val="center"/>
        <w:outlineLvl w:val="0"/>
      </w:pPr>
      <w:bookmarkStart w:id="88" w:name="_Toc439611371"/>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3</w:t>
      </w:r>
      <w:r w:rsidR="00CC2967" w:rsidRPr="37F1EB66">
        <w:fldChar w:fldCharType="end"/>
      </w:r>
      <w:r>
        <w:rPr>
          <w:lang w:val="en-US"/>
        </w:rPr>
        <w:t xml:space="preserve"> </w:t>
      </w:r>
      <w:bookmarkEnd w:id="88"/>
      <w:r w:rsidR="00E11453">
        <w:t>Login</w:t>
      </w:r>
    </w:p>
    <w:tbl>
      <w:tblPr>
        <w:tblW w:w="0" w:type="auto"/>
        <w:tblCellMar>
          <w:top w:w="15" w:type="dxa"/>
          <w:left w:w="15" w:type="dxa"/>
          <w:bottom w:w="15" w:type="dxa"/>
          <w:right w:w="15" w:type="dxa"/>
        </w:tblCellMar>
        <w:tblLook w:val="04A0" w:firstRow="1" w:lastRow="0" w:firstColumn="1" w:lastColumn="0" w:noHBand="0" w:noVBand="1"/>
      </w:tblPr>
      <w:tblGrid>
        <w:gridCol w:w="5102"/>
        <w:gridCol w:w="3948"/>
      </w:tblGrid>
      <w:tr w:rsidR="00EC1740" w:rsidRPr="00E47063" w14:paraId="5896F6E4"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06BBEAF" w14:textId="77777777" w:rsidR="000E500C" w:rsidRPr="00E47063" w:rsidRDefault="48F3073F" w:rsidP="48F3073F">
            <w:pPr>
              <w:rPr>
                <w:sz w:val="24"/>
                <w:szCs w:val="24"/>
              </w:rPr>
            </w:pPr>
            <w:r w:rsidRPr="48F3073F">
              <w:rPr>
                <w:b/>
                <w:bCs/>
                <w:color w:val="000000" w:themeColor="text1"/>
              </w:rPr>
              <w:t>Nama Use Case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07F240D" w14:textId="672CE729" w:rsidR="000E500C" w:rsidRPr="008C66D6" w:rsidRDefault="48F3073F" w:rsidP="48F3073F">
            <w:pPr>
              <w:rPr>
                <w:sz w:val="24"/>
                <w:szCs w:val="24"/>
              </w:rPr>
            </w:pPr>
            <w:r w:rsidRPr="48F3073F">
              <w:rPr>
                <w:b/>
                <w:bCs/>
                <w:color w:val="000000" w:themeColor="text1"/>
              </w:rPr>
              <w:t>Memposting Traffic Feed</w:t>
            </w:r>
          </w:p>
        </w:tc>
      </w:tr>
      <w:tr w:rsidR="00EC1740" w:rsidRPr="00E47063" w14:paraId="0C5BE4BB"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28A5F85" w14:textId="77777777" w:rsidR="000E500C" w:rsidRPr="00E47063" w:rsidRDefault="48F3073F" w:rsidP="48F3073F">
            <w:pPr>
              <w:rPr>
                <w:sz w:val="24"/>
                <w:szCs w:val="24"/>
              </w:rPr>
            </w:pPr>
            <w:r w:rsidRPr="48F3073F">
              <w:rPr>
                <w:color w:val="000000" w:themeColor="text1"/>
              </w:rPr>
              <w:t>Kode Use Case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17F513B" w14:textId="77777777" w:rsidR="000E500C" w:rsidRPr="00E47063" w:rsidRDefault="48F3073F" w:rsidP="48F3073F">
            <w:pPr>
              <w:rPr>
                <w:sz w:val="24"/>
                <w:szCs w:val="24"/>
              </w:rPr>
            </w:pPr>
            <w:r w:rsidRPr="48F3073F">
              <w:rPr>
                <w:color w:val="000000" w:themeColor="text1"/>
              </w:rPr>
              <w:t>UC01</w:t>
            </w:r>
          </w:p>
        </w:tc>
      </w:tr>
      <w:tr w:rsidR="00EC1740" w:rsidRPr="00E47063" w14:paraId="641B236D"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C62986D" w14:textId="77777777" w:rsidR="000E500C"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D7E5F4F" w14:textId="1B2F12D2" w:rsidR="000E500C" w:rsidRPr="00DC5528" w:rsidRDefault="002F485F" w:rsidP="48F3073F">
            <w:pPr>
              <w:rPr>
                <w:color w:val="000000" w:themeColor="text1"/>
                <w:lang w:val="en-US"/>
              </w:rPr>
            </w:pPr>
            <w:r>
              <w:rPr>
                <w:color w:val="000000" w:themeColor="text1"/>
                <w:lang w:val="en-US"/>
              </w:rPr>
              <w:t>Kasir</w:t>
            </w:r>
          </w:p>
        </w:tc>
      </w:tr>
      <w:tr w:rsidR="00EC1740" w:rsidRPr="00E47063" w14:paraId="389FB1B4"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02B029D" w14:textId="17F6B8A3" w:rsidR="000E500C"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D0FF7BC" w14:textId="65B1A47F" w:rsidR="000E500C" w:rsidRPr="000E500C" w:rsidRDefault="002F485F" w:rsidP="00FE1A4E">
            <w:pPr>
              <w:rPr>
                <w:sz w:val="24"/>
                <w:szCs w:val="24"/>
              </w:rPr>
            </w:pPr>
            <w:r>
              <w:rPr>
                <w:color w:val="000000" w:themeColor="text1"/>
                <w:lang w:val="en-US"/>
              </w:rPr>
              <w:t>Kasir dapat melakukan login sebagai autentikasi keamanan system</w:t>
            </w:r>
          </w:p>
        </w:tc>
      </w:tr>
      <w:tr w:rsidR="00EC1740" w:rsidRPr="00E47063" w14:paraId="13A55956"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61711667" w14:textId="77777777" w:rsidR="000E500C" w:rsidRPr="00E47063" w:rsidRDefault="48F3073F" w:rsidP="48F3073F">
            <w:pPr>
              <w:rPr>
                <w:sz w:val="24"/>
                <w:szCs w:val="24"/>
              </w:rPr>
            </w:pPr>
            <w:r w:rsidRPr="48F3073F">
              <w:rPr>
                <w:color w:val="000000" w:themeColor="text1"/>
              </w:rPr>
              <w:t>Trigger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A755E09" w14:textId="5385A7BA" w:rsidR="000E500C" w:rsidRPr="000E500C" w:rsidRDefault="003676AA" w:rsidP="48F3073F">
            <w:pPr>
              <w:rPr>
                <w:sz w:val="24"/>
                <w:szCs w:val="24"/>
              </w:rPr>
            </w:pPr>
            <w:r>
              <w:rPr>
                <w:color w:val="000000" w:themeColor="text1"/>
                <w:lang w:val="en-US"/>
              </w:rPr>
              <w:t>Membuka alamat system, yaitu localhost:8080</w:t>
            </w:r>
          </w:p>
        </w:tc>
      </w:tr>
      <w:tr w:rsidR="00EC1740" w:rsidRPr="00E47063" w14:paraId="31FEC9C2"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960F875" w14:textId="77777777" w:rsidR="000E500C"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8286D88" w14:textId="53F735CF" w:rsidR="000E500C" w:rsidRPr="000E500C" w:rsidRDefault="00A601E4" w:rsidP="48F3073F">
            <w:pPr>
              <w:rPr>
                <w:sz w:val="24"/>
                <w:szCs w:val="24"/>
              </w:rPr>
            </w:pPr>
            <w:r>
              <w:rPr>
                <w:color w:val="000000" w:themeColor="text1"/>
                <w:lang w:val="en-US"/>
              </w:rPr>
              <w:t>Kasir belum login</w:t>
            </w:r>
          </w:p>
        </w:tc>
      </w:tr>
      <w:tr w:rsidR="00EC1740" w:rsidRPr="00E47063" w14:paraId="05902861"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28F8487" w14:textId="3328051A" w:rsidR="00BE6AEA" w:rsidRPr="005E3FAE" w:rsidRDefault="00BE6AEA" w:rsidP="00BE6AEA">
            <w:pPr>
              <w:rPr>
                <w:color w:val="000000" w:themeColor="text1"/>
                <w:lang w:val="en-US"/>
              </w:rPr>
            </w:pPr>
            <w:r w:rsidRPr="48F3073F">
              <w:rPr>
                <w:color w:val="000000" w:themeColor="text1"/>
                <w:lang w:val="en-US"/>
              </w:rPr>
              <w:t>Alur normal</w:t>
            </w:r>
          </w:p>
          <w:p w14:paraId="05916F6A" w14:textId="2B4DB623" w:rsidR="00D843A9" w:rsidRPr="009905BD" w:rsidRDefault="00D843A9" w:rsidP="00D843A9">
            <w:pPr>
              <w:numPr>
                <w:ilvl w:val="0"/>
                <w:numId w:val="12"/>
              </w:numPr>
              <w:textAlignment w:val="baseline"/>
              <w:rPr>
                <w:color w:val="000000" w:themeColor="text1"/>
              </w:rPr>
            </w:pPr>
            <w:r>
              <w:rPr>
                <w:color w:val="000000" w:themeColor="text1"/>
                <w:lang w:val="en-US"/>
              </w:rPr>
              <w:t>Kasir membuka localhost:8080 di browser</w:t>
            </w:r>
          </w:p>
          <w:p w14:paraId="761269FE" w14:textId="4BD4B3A5" w:rsidR="000E500C" w:rsidRDefault="00EC1740" w:rsidP="48F3073F">
            <w:pPr>
              <w:numPr>
                <w:ilvl w:val="0"/>
                <w:numId w:val="12"/>
              </w:numPr>
              <w:textAlignment w:val="baseline"/>
              <w:rPr>
                <w:color w:val="000000" w:themeColor="text1"/>
              </w:rPr>
            </w:pPr>
            <w:r>
              <w:rPr>
                <w:color w:val="000000" w:themeColor="text1"/>
              </w:rPr>
              <w:t xml:space="preserve">Browser akan menampilkan </w:t>
            </w:r>
            <w:r w:rsidR="00785744">
              <w:rPr>
                <w:color w:val="000000" w:themeColor="text1"/>
              </w:rPr>
              <w:t>Login</w:t>
            </w:r>
            <w:r>
              <w:rPr>
                <w:color w:val="000000" w:themeColor="text1"/>
              </w:rPr>
              <w:t xml:space="preserve"> yang berisi form username dan password</w:t>
            </w:r>
          </w:p>
          <w:p w14:paraId="3B792FB5" w14:textId="77777777" w:rsidR="002E4EDF" w:rsidRDefault="002E4EDF" w:rsidP="48F3073F">
            <w:pPr>
              <w:numPr>
                <w:ilvl w:val="0"/>
                <w:numId w:val="12"/>
              </w:numPr>
              <w:textAlignment w:val="baseline"/>
              <w:rPr>
                <w:color w:val="000000" w:themeColor="text1"/>
              </w:rPr>
            </w:pPr>
            <w:r>
              <w:rPr>
                <w:color w:val="000000" w:themeColor="text1"/>
              </w:rPr>
              <w:t>Kasir mengisi username dan password</w:t>
            </w:r>
          </w:p>
          <w:p w14:paraId="79B14BC6" w14:textId="09439DE5" w:rsidR="002E4EDF" w:rsidRPr="009905BD" w:rsidRDefault="002E4EDF" w:rsidP="48F3073F">
            <w:pPr>
              <w:numPr>
                <w:ilvl w:val="0"/>
                <w:numId w:val="12"/>
              </w:numPr>
              <w:textAlignment w:val="baseline"/>
              <w:rPr>
                <w:color w:val="000000" w:themeColor="text1"/>
              </w:rPr>
            </w:pPr>
            <w:r>
              <w:rPr>
                <w:color w:val="000000" w:themeColor="text1"/>
              </w:rPr>
              <w:t xml:space="preserve">Sistem mengarahkan ke halaman </w:t>
            </w:r>
            <w:r w:rsidR="00785744">
              <w:rPr>
                <w:color w:val="000000" w:themeColor="text1"/>
              </w:rPr>
              <w:t>Home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1B4F314" w14:textId="28E037CE" w:rsidR="000E500C" w:rsidRPr="005E3FAE" w:rsidRDefault="00BE6AEA" w:rsidP="48F3073F">
            <w:pPr>
              <w:rPr>
                <w:sz w:val="24"/>
                <w:szCs w:val="24"/>
                <w:lang w:val="en-US"/>
              </w:rPr>
            </w:pPr>
            <w:r>
              <w:rPr>
                <w:color w:val="000000" w:themeColor="text1"/>
                <w:lang w:val="en-US"/>
              </w:rPr>
              <w:t>Informasi yang terkait</w:t>
            </w:r>
          </w:p>
          <w:p w14:paraId="6121B026" w14:textId="78D52CB8" w:rsidR="000E500C" w:rsidRDefault="00C712DC" w:rsidP="00C712DC">
            <w:pPr>
              <w:textAlignment w:val="baseline"/>
              <w:rPr>
                <w:color w:val="000000" w:themeColor="text1"/>
                <w:lang w:val="en-US"/>
              </w:rPr>
            </w:pPr>
            <w:r>
              <w:rPr>
                <w:color w:val="000000" w:themeColor="text1"/>
                <w:lang w:val="en-US"/>
              </w:rPr>
              <w:t>1. -</w:t>
            </w:r>
          </w:p>
          <w:p w14:paraId="24011974" w14:textId="69623D43" w:rsidR="00C712DC" w:rsidRDefault="00C712DC" w:rsidP="00C712DC">
            <w:pPr>
              <w:textAlignment w:val="baseline"/>
              <w:rPr>
                <w:color w:val="000000" w:themeColor="text1"/>
                <w:lang w:val="en-US"/>
              </w:rPr>
            </w:pPr>
            <w:r>
              <w:rPr>
                <w:color w:val="000000" w:themeColor="text1"/>
                <w:lang w:val="en-US"/>
              </w:rPr>
              <w:t>2. Formulir login</w:t>
            </w:r>
          </w:p>
          <w:p w14:paraId="27A15FA6" w14:textId="6BF731C9" w:rsidR="00C712DC" w:rsidRDefault="00C712DC" w:rsidP="00C712DC">
            <w:pPr>
              <w:textAlignment w:val="baseline"/>
              <w:rPr>
                <w:color w:val="000000" w:themeColor="text1"/>
                <w:lang w:val="en-US"/>
              </w:rPr>
            </w:pPr>
            <w:r>
              <w:rPr>
                <w:color w:val="000000" w:themeColor="text1"/>
                <w:lang w:val="en-US"/>
              </w:rPr>
              <w:t xml:space="preserve">3. </w:t>
            </w:r>
            <w:r w:rsidR="008F081D">
              <w:rPr>
                <w:color w:val="000000" w:themeColor="text1"/>
                <w:lang w:val="en-US"/>
              </w:rPr>
              <w:t>-</w:t>
            </w:r>
          </w:p>
          <w:p w14:paraId="04E94F34" w14:textId="321CF2EB" w:rsidR="00C712DC" w:rsidRPr="008736C4" w:rsidRDefault="00C712DC" w:rsidP="00C712DC">
            <w:pPr>
              <w:textAlignment w:val="baseline"/>
              <w:rPr>
                <w:color w:val="000000" w:themeColor="text1"/>
              </w:rPr>
            </w:pPr>
            <w:r>
              <w:rPr>
                <w:color w:val="000000" w:themeColor="text1"/>
                <w:lang w:val="en-US"/>
              </w:rPr>
              <w:t>4. Halaman Home</w:t>
            </w:r>
          </w:p>
        </w:tc>
      </w:tr>
      <w:tr w:rsidR="000E500C" w:rsidRPr="00E47063" w14:paraId="25440A1B" w14:textId="77777777" w:rsidTr="48F3073F">
        <w:trPr>
          <w:trHeight w:val="507"/>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669C458" w14:textId="74DF35B9" w:rsidR="000E500C" w:rsidRPr="00E47063" w:rsidRDefault="48F3073F" w:rsidP="48F3073F">
            <w:pPr>
              <w:rPr>
                <w:sz w:val="24"/>
                <w:szCs w:val="24"/>
              </w:rPr>
            </w:pPr>
            <w:r w:rsidRPr="48F3073F">
              <w:rPr>
                <w:color w:val="000000" w:themeColor="text1"/>
              </w:rPr>
              <w:t>Alur alternatif:</w:t>
            </w:r>
          </w:p>
          <w:p w14:paraId="229E12CD" w14:textId="77777777" w:rsidR="000E500C" w:rsidRPr="00E47063" w:rsidRDefault="48F3073F" w:rsidP="48F3073F">
            <w:pPr>
              <w:rPr>
                <w:color w:val="000000" w:themeColor="text1"/>
              </w:rPr>
            </w:pPr>
            <w:r w:rsidRPr="48F3073F">
              <w:rPr>
                <w:color w:val="000000" w:themeColor="text1"/>
              </w:rPr>
              <w:t>-</w:t>
            </w:r>
          </w:p>
        </w:tc>
      </w:tr>
      <w:tr w:rsidR="00EC1740" w:rsidRPr="00E47063" w14:paraId="3B2027E4" w14:textId="77777777" w:rsidTr="48F3073F">
        <w:trPr>
          <w:trHeight w:val="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E447A29" w14:textId="77777777" w:rsidR="000E500C" w:rsidRPr="00E47063" w:rsidRDefault="48F3073F" w:rsidP="48F3073F">
            <w:pPr>
              <w:rPr>
                <w:sz w:val="24"/>
                <w:szCs w:val="24"/>
              </w:rPr>
            </w:pPr>
            <w:r w:rsidRPr="48F3073F">
              <w:rPr>
                <w:color w:val="000000" w:themeColor="text1"/>
              </w:rPr>
              <w:lastRenderedPageBreak/>
              <w:t>Kondisi Akhir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40F5441" w14:textId="1256C0BB" w:rsidR="000E500C" w:rsidRPr="00E47063" w:rsidRDefault="00960D6C" w:rsidP="001708A1">
            <w:pPr>
              <w:rPr>
                <w:sz w:val="24"/>
                <w:szCs w:val="24"/>
              </w:rPr>
            </w:pPr>
            <w:r>
              <w:rPr>
                <w:color w:val="000000" w:themeColor="text1"/>
                <w:lang w:val="en-US"/>
              </w:rPr>
              <w:t>Kasir sudah login</w:t>
            </w:r>
          </w:p>
        </w:tc>
      </w:tr>
      <w:tr w:rsidR="000E500C" w:rsidRPr="00E47063" w14:paraId="47586686"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78368CE" w14:textId="1CE71B6B" w:rsidR="000E500C" w:rsidRPr="00F706A8" w:rsidRDefault="48F3073F" w:rsidP="48F3073F">
            <w:pPr>
              <w:rPr>
                <w:sz w:val="24"/>
                <w:szCs w:val="24"/>
              </w:rPr>
            </w:pPr>
            <w:r w:rsidRPr="48F3073F">
              <w:rPr>
                <w:color w:val="000000" w:themeColor="text1"/>
              </w:rPr>
              <w:t>Eksepsi</w:t>
            </w:r>
          </w:p>
        </w:tc>
      </w:tr>
    </w:tbl>
    <w:p w14:paraId="06B2D08F" w14:textId="77777777" w:rsidR="00C82A89" w:rsidRDefault="00C82A89" w:rsidP="00C82A89">
      <w:pPr>
        <w:rPr>
          <w:rFonts w:ascii="Arial" w:hAnsi="Arial" w:cs="Arial"/>
          <w:b/>
          <w:sz w:val="24"/>
          <w:szCs w:val="24"/>
          <w:lang w:val="en-US"/>
        </w:rPr>
      </w:pPr>
    </w:p>
    <w:p w14:paraId="14F7AD62" w14:textId="4209F0EB" w:rsidR="00F42525" w:rsidRPr="00F42525" w:rsidRDefault="48F3073F" w:rsidP="00B0119A">
      <w:pPr>
        <w:pStyle w:val="Heading5"/>
        <w:rPr>
          <w:rStyle w:val="Heading5Char"/>
          <w:b/>
          <w:bCs/>
        </w:rPr>
      </w:pPr>
      <w:r w:rsidRPr="48F3073F">
        <w:rPr>
          <w:rStyle w:val="Heading5Char"/>
          <w:b/>
          <w:bCs/>
        </w:rPr>
        <w:t xml:space="preserve">Diagram Aktivitas: </w:t>
      </w:r>
      <w:r w:rsidR="004B15E8">
        <w:t>Login</w:t>
      </w:r>
    </w:p>
    <w:p w14:paraId="7CC33B40" w14:textId="3FE3631F" w:rsidR="00116AE2" w:rsidRDefault="00377ACE" w:rsidP="00116AE2">
      <w:pPr>
        <w:keepNext/>
      </w:pPr>
      <w:r>
        <w:rPr>
          <w:noProof/>
          <w:lang w:val="en-US" w:eastAsia="en-US"/>
        </w:rPr>
        <w:drawing>
          <wp:inline distT="0" distB="0" distL="0" distR="0" wp14:anchorId="4855219A" wp14:editId="461C1F23">
            <wp:extent cx="5753100" cy="3143250"/>
            <wp:effectExtent l="0" t="0" r="12700" b="6350"/>
            <wp:docPr id="10" name="Picture 10" descr="../../Desktop/Screen%20Shot%202018-01-02%20at%2014.47.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1-02%20at%2014.47.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14:paraId="685EEFDA" w14:textId="2AB1C2AA" w:rsidR="00C82A89" w:rsidRPr="00FE5FFC" w:rsidRDefault="00116AE2" w:rsidP="00B0119A">
      <w:pPr>
        <w:pStyle w:val="Caption"/>
        <w:jc w:val="center"/>
        <w:outlineLvl w:val="0"/>
        <w:rPr>
          <w:rFonts w:ascii="Arial" w:hAnsi="Arial" w:cs="Arial"/>
          <w:b w:val="0"/>
          <w:bCs w:val="0"/>
          <w:sz w:val="24"/>
          <w:szCs w:val="24"/>
        </w:rPr>
      </w:pPr>
      <w:bookmarkStart w:id="89" w:name="_Toc439611395"/>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2</w:t>
      </w:r>
      <w:r w:rsidR="00CC2967" w:rsidRPr="37F1EB66">
        <w:fldChar w:fldCharType="end"/>
      </w:r>
      <w:r w:rsidRPr="00661A23">
        <w:t xml:space="preserve"> Diagram aktivitas : </w:t>
      </w:r>
      <w:bookmarkEnd w:id="89"/>
      <w:r w:rsidR="00DA60A8">
        <w:rPr>
          <w:lang w:val="en-US"/>
        </w:rPr>
        <w:t>Login</w:t>
      </w:r>
    </w:p>
    <w:p w14:paraId="1D2475A2" w14:textId="5F9E1450" w:rsidR="00C82A89" w:rsidRPr="001F0122" w:rsidRDefault="48F3073F" w:rsidP="00B0119A">
      <w:pPr>
        <w:pStyle w:val="Heading5"/>
      </w:pPr>
      <w:r>
        <w:t xml:space="preserve">Diagram Sekuens: </w:t>
      </w:r>
      <w:r w:rsidR="004B15E8">
        <w:t>Login</w:t>
      </w:r>
    </w:p>
    <w:p w14:paraId="1AC18FDC" w14:textId="3D6665F8" w:rsidR="00BC51C5" w:rsidRDefault="00852542" w:rsidP="00BC51C5">
      <w:pPr>
        <w:keepNext/>
        <w:jc w:val="center"/>
      </w:pPr>
      <w:bookmarkStart w:id="90" w:name="_Toc437438790"/>
      <w:r>
        <w:rPr>
          <w:noProof/>
          <w:lang w:val="en-US" w:eastAsia="en-US"/>
        </w:rPr>
        <w:drawing>
          <wp:inline distT="0" distB="0" distL="0" distR="0" wp14:anchorId="4E36AA13" wp14:editId="78ADC4DE">
            <wp:extent cx="5753100" cy="3067050"/>
            <wp:effectExtent l="0" t="0" r="12700" b="6350"/>
            <wp:docPr id="9" name="Picture 9" descr="../../Desktop/Screen%20Shot%202018-01-02%20at%2014.3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02%20at%2014.35.5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67050"/>
                    </a:xfrm>
                    <a:prstGeom prst="rect">
                      <a:avLst/>
                    </a:prstGeom>
                    <a:noFill/>
                    <a:ln>
                      <a:noFill/>
                    </a:ln>
                  </pic:spPr>
                </pic:pic>
              </a:graphicData>
            </a:graphic>
          </wp:inline>
        </w:drawing>
      </w:r>
    </w:p>
    <w:p w14:paraId="0EB8B3C1" w14:textId="246A4394" w:rsidR="00E56CF7" w:rsidRDefault="00BC51C5" w:rsidP="00B0119A">
      <w:pPr>
        <w:pStyle w:val="Caption"/>
        <w:jc w:val="center"/>
        <w:outlineLvl w:val="0"/>
        <w:rPr>
          <w:noProof/>
          <w:lang w:val="en-US" w:eastAsia="ja-JP"/>
        </w:rPr>
      </w:pPr>
      <w:bookmarkStart w:id="91" w:name="_Toc439611396"/>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3</w:t>
      </w:r>
      <w:r w:rsidR="00CC2967" w:rsidRPr="37F1EB66">
        <w:fldChar w:fldCharType="end"/>
      </w:r>
      <w:r w:rsidRPr="00F6329F">
        <w:t xml:space="preserve"> Diagram sekuens : </w:t>
      </w:r>
      <w:bookmarkEnd w:id="91"/>
      <w:r w:rsidR="00DA60A8">
        <w:rPr>
          <w:lang w:val="en-US"/>
        </w:rPr>
        <w:t>Login</w:t>
      </w:r>
    </w:p>
    <w:p w14:paraId="5ED4BBDE" w14:textId="41084EAD" w:rsidR="00C82A89" w:rsidRPr="00E56CF7" w:rsidRDefault="48F3073F" w:rsidP="00B0119A">
      <w:pPr>
        <w:pStyle w:val="Heading4"/>
      </w:pPr>
      <w:bookmarkStart w:id="92" w:name="_Toc439611344"/>
      <w:bookmarkEnd w:id="90"/>
      <w:r>
        <w:lastRenderedPageBreak/>
        <w:t xml:space="preserve">Fungsi 2: Melihat </w:t>
      </w:r>
      <w:bookmarkEnd w:id="92"/>
      <w:r w:rsidR="00100013">
        <w:t>Kamar yang Available</w:t>
      </w:r>
    </w:p>
    <w:p w14:paraId="22381BCD" w14:textId="299BA6F5" w:rsidR="00E56CF7" w:rsidRPr="00E56CF7" w:rsidRDefault="00E56CF7" w:rsidP="00B0119A">
      <w:pPr>
        <w:pStyle w:val="Heading5"/>
        <w:rPr>
          <w:noProof/>
          <w:lang w:eastAsia="ja-JP"/>
        </w:rPr>
      </w:pPr>
      <w:r>
        <w:rPr>
          <w:noProof/>
          <w:lang w:eastAsia="ja-JP"/>
        </w:rPr>
        <w:t xml:space="preserve">Skenario: </w:t>
      </w:r>
      <w:r w:rsidR="003042C5">
        <w:rPr>
          <w:noProof/>
          <w:lang w:eastAsia="ja-JP"/>
        </w:rPr>
        <w:t xml:space="preserve">Melihat </w:t>
      </w:r>
      <w:r w:rsidR="00935BAB">
        <w:rPr>
          <w:noProof/>
          <w:lang w:eastAsia="ja-JP"/>
        </w:rPr>
        <w:t>Kamar yang Available</w:t>
      </w:r>
    </w:p>
    <w:p w14:paraId="5D8F4D61" w14:textId="257A88E1" w:rsidR="00FC1443" w:rsidRDefault="00FC1443" w:rsidP="00B0119A">
      <w:pPr>
        <w:pStyle w:val="Caption"/>
        <w:keepNext/>
        <w:jc w:val="center"/>
        <w:outlineLvl w:val="0"/>
      </w:pPr>
      <w:bookmarkStart w:id="93" w:name="_Toc439611372"/>
      <w:r>
        <w:t xml:space="preserve">Tabel </w:t>
      </w:r>
      <w:r w:rsidR="00CC2967" w:rsidRPr="37F1EB66">
        <w:fldChar w:fldCharType="begin"/>
      </w:r>
      <w:r w:rsidR="00CC2967">
        <w:instrText xml:space="preserve"> SEQ Tabel \* ARABIC </w:instrText>
      </w:r>
      <w:r w:rsidR="00CC2967" w:rsidRPr="37F1EB66">
        <w:fldChar w:fldCharType="separate"/>
      </w:r>
      <w:r w:rsidR="00E965C2">
        <w:rPr>
          <w:noProof/>
        </w:rPr>
        <w:t>4</w:t>
      </w:r>
      <w:r w:rsidR="00CC2967" w:rsidRPr="37F1EB66">
        <w:fldChar w:fldCharType="end"/>
      </w:r>
      <w:r>
        <w:rPr>
          <w:lang w:val="en-US"/>
        </w:rPr>
        <w:t xml:space="preserve"> </w:t>
      </w:r>
      <w:bookmarkEnd w:id="93"/>
      <w:r w:rsidR="007F00A6" w:rsidRPr="007F00A6">
        <w:rPr>
          <w:lang w:val="en-US"/>
        </w:rPr>
        <w:t>MELIHAT KAMAR YANG AVAILABLE</w:t>
      </w:r>
    </w:p>
    <w:tbl>
      <w:tblPr>
        <w:tblW w:w="0" w:type="auto"/>
        <w:tblCellMar>
          <w:top w:w="15" w:type="dxa"/>
          <w:left w:w="15" w:type="dxa"/>
          <w:bottom w:w="15" w:type="dxa"/>
          <w:right w:w="15" w:type="dxa"/>
        </w:tblCellMar>
        <w:tblLook w:val="04A0" w:firstRow="1" w:lastRow="0" w:firstColumn="1" w:lastColumn="0" w:noHBand="0" w:noVBand="1"/>
      </w:tblPr>
      <w:tblGrid>
        <w:gridCol w:w="4119"/>
        <w:gridCol w:w="4931"/>
      </w:tblGrid>
      <w:tr w:rsidR="00153729" w:rsidRPr="00E47063" w14:paraId="35A54C3A"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5D986E22" w14:textId="77777777" w:rsidR="00C82A89" w:rsidRPr="00E47063" w:rsidRDefault="48F3073F" w:rsidP="48F3073F">
            <w:pPr>
              <w:rPr>
                <w:sz w:val="24"/>
                <w:szCs w:val="24"/>
              </w:rPr>
            </w:pPr>
            <w:r w:rsidRPr="48F3073F">
              <w:rPr>
                <w:b/>
                <w:bCs/>
                <w:color w:val="000000" w:themeColor="text1"/>
              </w:rPr>
              <w:t>Nama Use Case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3BC5FDC5" w14:textId="56F01010" w:rsidR="00C82A89" w:rsidRPr="003042C5" w:rsidRDefault="007F00A6" w:rsidP="48F3073F">
            <w:pPr>
              <w:rPr>
                <w:sz w:val="24"/>
                <w:szCs w:val="24"/>
              </w:rPr>
            </w:pPr>
            <w:r w:rsidRPr="007F00A6">
              <w:rPr>
                <w:b/>
                <w:bCs/>
                <w:color w:val="000000" w:themeColor="text1"/>
              </w:rPr>
              <w:t>MELIHAT KAMAR YANG AVAILABLE</w:t>
            </w:r>
          </w:p>
        </w:tc>
      </w:tr>
      <w:tr w:rsidR="00153729" w:rsidRPr="00E47063" w14:paraId="38E4DFF9"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16A28DC" w14:textId="77777777" w:rsidR="00C82A89" w:rsidRPr="00E47063" w:rsidRDefault="48F3073F" w:rsidP="48F3073F">
            <w:pPr>
              <w:rPr>
                <w:sz w:val="24"/>
                <w:szCs w:val="24"/>
              </w:rPr>
            </w:pPr>
            <w:r w:rsidRPr="48F3073F">
              <w:rPr>
                <w:color w:val="000000" w:themeColor="text1"/>
              </w:rPr>
              <w:t>Kode Use Case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0AE46F5" w14:textId="77777777" w:rsidR="00C82A89" w:rsidRPr="00E47063" w:rsidRDefault="48F3073F" w:rsidP="48F3073F">
            <w:pPr>
              <w:rPr>
                <w:sz w:val="24"/>
                <w:szCs w:val="24"/>
              </w:rPr>
            </w:pPr>
            <w:r w:rsidRPr="48F3073F">
              <w:rPr>
                <w:color w:val="000000" w:themeColor="text1"/>
              </w:rPr>
              <w:t>UC02</w:t>
            </w:r>
          </w:p>
        </w:tc>
      </w:tr>
      <w:tr w:rsidR="00153729" w:rsidRPr="00E47063" w14:paraId="38ADAE7E"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F712B6D" w14:textId="77777777" w:rsidR="00C82A89"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39BBCFA" w14:textId="46A0C1B3" w:rsidR="00C82A89" w:rsidRPr="003042C5" w:rsidRDefault="006E11C1" w:rsidP="48F3073F">
            <w:pPr>
              <w:rPr>
                <w:sz w:val="24"/>
                <w:szCs w:val="24"/>
              </w:rPr>
            </w:pPr>
            <w:r>
              <w:rPr>
                <w:color w:val="000000" w:themeColor="text1"/>
              </w:rPr>
              <w:t>Kasir</w:t>
            </w:r>
          </w:p>
        </w:tc>
      </w:tr>
      <w:tr w:rsidR="00153729" w:rsidRPr="00E47063" w14:paraId="1E794D0D"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7A0BF25C" w14:textId="77777777" w:rsidR="00C82A89"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75DA46A" w14:textId="70265755" w:rsidR="00C82A89" w:rsidRPr="00575A27" w:rsidRDefault="006E11C1" w:rsidP="48F3073F">
            <w:pPr>
              <w:rPr>
                <w:sz w:val="24"/>
                <w:szCs w:val="24"/>
              </w:rPr>
            </w:pPr>
            <w:r>
              <w:rPr>
                <w:color w:val="000000" w:themeColor="text1"/>
              </w:rPr>
              <w:t>Kasir bisa melihat kamar mana saja yang bisa direservasi</w:t>
            </w:r>
          </w:p>
        </w:tc>
      </w:tr>
      <w:tr w:rsidR="00153729" w:rsidRPr="00E47063" w14:paraId="098E8C6C"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E8DBDB2" w14:textId="77777777" w:rsidR="00C82A89" w:rsidRPr="00E47063" w:rsidRDefault="48F3073F" w:rsidP="48F3073F">
            <w:pPr>
              <w:rPr>
                <w:sz w:val="24"/>
                <w:szCs w:val="24"/>
              </w:rPr>
            </w:pPr>
            <w:r w:rsidRPr="48F3073F">
              <w:rPr>
                <w:color w:val="000000" w:themeColor="text1"/>
              </w:rPr>
              <w:t>Trigger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EB32491" w14:textId="1888607A" w:rsidR="00C82A89" w:rsidRPr="00575A27" w:rsidRDefault="006E11C1" w:rsidP="006E11C1">
            <w:pPr>
              <w:rPr>
                <w:sz w:val="24"/>
                <w:szCs w:val="24"/>
              </w:rPr>
            </w:pPr>
            <w:r>
              <w:rPr>
                <w:color w:val="000000" w:themeColor="text1"/>
              </w:rPr>
              <w:t>Kasir</w:t>
            </w:r>
            <w:r w:rsidR="00153729">
              <w:rPr>
                <w:color w:val="000000" w:themeColor="text1"/>
              </w:rPr>
              <w:t xml:space="preserve"> sudah login dan berada di halaman index</w:t>
            </w:r>
            <w:r w:rsidR="48F3073F" w:rsidRPr="48F3073F">
              <w:rPr>
                <w:color w:val="000000" w:themeColor="text1"/>
              </w:rPr>
              <w:t xml:space="preserve"> masuk ke</w:t>
            </w:r>
            <w:r>
              <w:rPr>
                <w:color w:val="000000" w:themeColor="text1"/>
              </w:rPr>
              <w:t xml:space="preserve"> menu cek kamar</w:t>
            </w:r>
          </w:p>
        </w:tc>
      </w:tr>
      <w:tr w:rsidR="00153729" w:rsidRPr="00E47063" w14:paraId="39A02A24"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CADB21F" w14:textId="77777777" w:rsidR="00C82A89"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E973383" w14:textId="3B3BDE91" w:rsidR="00C82A89" w:rsidRPr="00575A27" w:rsidRDefault="48F3073F" w:rsidP="48F3073F">
            <w:pPr>
              <w:rPr>
                <w:sz w:val="24"/>
                <w:szCs w:val="24"/>
              </w:rPr>
            </w:pPr>
            <w:r w:rsidRPr="48F3073F">
              <w:rPr>
                <w:color w:val="000000" w:themeColor="text1"/>
              </w:rPr>
              <w:t>Sistem belum menampilkan detail pemesanan tiket</w:t>
            </w:r>
          </w:p>
        </w:tc>
      </w:tr>
      <w:tr w:rsidR="00153729" w:rsidRPr="00E47063" w14:paraId="52AAD2D8"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507D832A" w14:textId="1E8E460C" w:rsidR="00C82A89" w:rsidRPr="00E47063" w:rsidRDefault="48F3073F" w:rsidP="48F3073F">
            <w:pPr>
              <w:rPr>
                <w:sz w:val="24"/>
                <w:szCs w:val="24"/>
              </w:rPr>
            </w:pPr>
            <w:r w:rsidRPr="48F3073F">
              <w:rPr>
                <w:color w:val="000000" w:themeColor="text1"/>
              </w:rPr>
              <w:t>Alur Normal</w:t>
            </w:r>
          </w:p>
          <w:p w14:paraId="139036AD" w14:textId="77777777" w:rsidR="00C82A89" w:rsidRDefault="00BD1547" w:rsidP="48F3073F">
            <w:pPr>
              <w:numPr>
                <w:ilvl w:val="0"/>
                <w:numId w:val="21"/>
              </w:numPr>
              <w:textAlignment w:val="baseline"/>
              <w:rPr>
                <w:color w:val="000000" w:themeColor="text1"/>
              </w:rPr>
            </w:pPr>
            <w:r>
              <w:rPr>
                <w:color w:val="000000" w:themeColor="text1"/>
              </w:rPr>
              <w:t>Kasir memilih menu cek kamar</w:t>
            </w:r>
          </w:p>
          <w:p w14:paraId="5BBB510F" w14:textId="5321F181" w:rsidR="00BD1547" w:rsidRPr="00B9625F" w:rsidRDefault="00BD1547" w:rsidP="48F3073F">
            <w:pPr>
              <w:numPr>
                <w:ilvl w:val="0"/>
                <w:numId w:val="21"/>
              </w:numPr>
              <w:textAlignment w:val="baseline"/>
              <w:rPr>
                <w:color w:val="000000" w:themeColor="text1"/>
              </w:rPr>
            </w:pPr>
            <w:r>
              <w:rPr>
                <w:color w:val="000000" w:themeColor="text1"/>
              </w:rPr>
              <w:t>Sistem menampilkan kamar yang bisa direservasi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C2185D7" w14:textId="77777777" w:rsidR="00C82A89" w:rsidRPr="00E47063" w:rsidRDefault="48F3073F" w:rsidP="48F3073F">
            <w:pPr>
              <w:rPr>
                <w:sz w:val="24"/>
                <w:szCs w:val="24"/>
              </w:rPr>
            </w:pPr>
            <w:r w:rsidRPr="48F3073F">
              <w:rPr>
                <w:color w:val="000000" w:themeColor="text1"/>
              </w:rPr>
              <w:t>Informasi yang terkait</w:t>
            </w:r>
          </w:p>
          <w:p w14:paraId="59DB23A1" w14:textId="2DC4E13E" w:rsidR="00C82A89" w:rsidRPr="004E4BF9" w:rsidRDefault="48F3073F" w:rsidP="48F3073F">
            <w:pPr>
              <w:numPr>
                <w:ilvl w:val="0"/>
                <w:numId w:val="15"/>
              </w:numPr>
              <w:textAlignment w:val="baseline"/>
              <w:rPr>
                <w:color w:val="000000" w:themeColor="text1"/>
              </w:rPr>
            </w:pPr>
            <w:r w:rsidRPr="48F3073F">
              <w:rPr>
                <w:color w:val="000000" w:themeColor="text1"/>
              </w:rPr>
              <w:t>-</w:t>
            </w:r>
          </w:p>
          <w:p w14:paraId="6466B140" w14:textId="64338C8A" w:rsidR="00C82A89" w:rsidRPr="00DE0F3F" w:rsidRDefault="48F3073F" w:rsidP="00BD1547">
            <w:pPr>
              <w:numPr>
                <w:ilvl w:val="0"/>
                <w:numId w:val="15"/>
              </w:numPr>
              <w:textAlignment w:val="baseline"/>
              <w:rPr>
                <w:color w:val="000000" w:themeColor="text1"/>
              </w:rPr>
            </w:pPr>
            <w:r w:rsidRPr="48F3073F">
              <w:rPr>
                <w:color w:val="000000" w:themeColor="text1"/>
              </w:rPr>
              <w:t xml:space="preserve">Daftar </w:t>
            </w:r>
            <w:r w:rsidR="00BD1547">
              <w:rPr>
                <w:color w:val="000000" w:themeColor="text1"/>
              </w:rPr>
              <w:t>kamar yang bisa direservasi</w:t>
            </w:r>
          </w:p>
        </w:tc>
      </w:tr>
      <w:tr w:rsidR="00C82A89" w:rsidRPr="00E47063" w14:paraId="2A8CB25E"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587DDA79" w14:textId="77777777" w:rsidR="001F5FC7" w:rsidRDefault="48F3073F" w:rsidP="48F3073F">
            <w:pPr>
              <w:rPr>
                <w:sz w:val="24"/>
                <w:szCs w:val="24"/>
              </w:rPr>
            </w:pPr>
            <w:r w:rsidRPr="48F3073F">
              <w:rPr>
                <w:color w:val="000000" w:themeColor="text1"/>
              </w:rPr>
              <w:t>Alur alternatif:</w:t>
            </w:r>
          </w:p>
          <w:p w14:paraId="64945BA5" w14:textId="4A1720DF" w:rsidR="00C82A89" w:rsidRPr="001F5FC7" w:rsidRDefault="00936D13" w:rsidP="00936D13">
            <w:pPr>
              <w:pStyle w:val="ListParagraph"/>
              <w:ind w:left="360"/>
              <w:rPr>
                <w:sz w:val="24"/>
                <w:szCs w:val="24"/>
              </w:rPr>
            </w:pPr>
            <w:r>
              <w:t xml:space="preserve">1. </w:t>
            </w:r>
          </w:p>
        </w:tc>
      </w:tr>
      <w:tr w:rsidR="00153729" w:rsidRPr="00E47063" w14:paraId="42F1D3C2" w14:textId="77777777" w:rsidTr="48F3073F">
        <w:trPr>
          <w:trHeight w:val="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2A3896D" w14:textId="77777777" w:rsidR="00C82A89" w:rsidRPr="00E47063" w:rsidRDefault="48F3073F" w:rsidP="48F3073F">
            <w:pPr>
              <w:rPr>
                <w:sz w:val="24"/>
                <w:szCs w:val="24"/>
              </w:rPr>
            </w:pPr>
            <w:r w:rsidRPr="48F3073F">
              <w:rPr>
                <w:color w:val="000000" w:themeColor="text1"/>
              </w:rPr>
              <w:t>Kondisi Akhir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6DC0D2B" w14:textId="4CA16370" w:rsidR="00C82A89" w:rsidRPr="001F5FC7" w:rsidRDefault="48F3073F" w:rsidP="00936D13">
            <w:pPr>
              <w:rPr>
                <w:sz w:val="24"/>
                <w:szCs w:val="24"/>
              </w:rPr>
            </w:pPr>
            <w:r w:rsidRPr="48F3073F">
              <w:rPr>
                <w:color w:val="000000" w:themeColor="text1"/>
              </w:rPr>
              <w:t xml:space="preserve">Sistem menampilkan </w:t>
            </w:r>
            <w:r w:rsidR="00936D13">
              <w:rPr>
                <w:color w:val="000000" w:themeColor="text1"/>
              </w:rPr>
              <w:t>kamar yang bisa direservasi</w:t>
            </w:r>
          </w:p>
        </w:tc>
      </w:tr>
      <w:tr w:rsidR="00C82A89" w:rsidRPr="00E47063" w14:paraId="0DE1DE1C"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6664E98" w14:textId="6D626526" w:rsidR="00C82A89" w:rsidRPr="001F5FC7" w:rsidRDefault="48F3073F" w:rsidP="48F3073F">
            <w:pPr>
              <w:rPr>
                <w:sz w:val="24"/>
                <w:szCs w:val="24"/>
              </w:rPr>
            </w:pPr>
            <w:r w:rsidRPr="48F3073F">
              <w:rPr>
                <w:color w:val="000000" w:themeColor="text1"/>
              </w:rPr>
              <w:t>Eksepsi</w:t>
            </w:r>
          </w:p>
        </w:tc>
      </w:tr>
    </w:tbl>
    <w:p w14:paraId="2D129730" w14:textId="77777777" w:rsidR="00C82A89" w:rsidRDefault="00C82A89" w:rsidP="00C82A89">
      <w:pPr>
        <w:rPr>
          <w:noProof/>
          <w:lang w:val="en-US" w:eastAsia="ja-JP"/>
        </w:rPr>
      </w:pPr>
    </w:p>
    <w:p w14:paraId="3D3EDD10" w14:textId="69DC63B0" w:rsidR="00E56CF7" w:rsidRPr="001F0122" w:rsidRDefault="00E56CF7" w:rsidP="00B0119A">
      <w:pPr>
        <w:pStyle w:val="Heading5"/>
        <w:rPr>
          <w:noProof/>
          <w:lang w:eastAsia="ja-JP"/>
        </w:rPr>
      </w:pPr>
      <w:r w:rsidRPr="001F0122">
        <w:rPr>
          <w:noProof/>
          <w:lang w:eastAsia="ja-JP"/>
        </w:rPr>
        <w:t xml:space="preserve">Diagram Aktivitas: </w:t>
      </w:r>
      <w:r w:rsidR="001C2606">
        <w:rPr>
          <w:noProof/>
          <w:lang w:eastAsia="ja-JP"/>
        </w:rPr>
        <w:t>Melihat Kamar yang Available</w:t>
      </w:r>
    </w:p>
    <w:p w14:paraId="2FB37360" w14:textId="554C933E" w:rsidR="00607ED6" w:rsidRDefault="001C2606" w:rsidP="00607ED6">
      <w:pPr>
        <w:keepNext/>
      </w:pPr>
      <w:r>
        <w:rPr>
          <w:noProof/>
          <w:lang w:val="en-US" w:eastAsia="en-US"/>
        </w:rPr>
        <w:lastRenderedPageBreak/>
        <w:drawing>
          <wp:inline distT="0" distB="0" distL="0" distR="0" wp14:anchorId="242D6052" wp14:editId="245468FE">
            <wp:extent cx="5753100" cy="2400300"/>
            <wp:effectExtent l="0" t="0" r="12700" b="12700"/>
            <wp:docPr id="5" name="Picture 5" descr="../../Desktop/Screen%20Shot%202018-01-02%20at%2014.2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02%20at%2014.25.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400300"/>
                    </a:xfrm>
                    <a:prstGeom prst="rect">
                      <a:avLst/>
                    </a:prstGeom>
                    <a:noFill/>
                    <a:ln>
                      <a:noFill/>
                    </a:ln>
                  </pic:spPr>
                </pic:pic>
              </a:graphicData>
            </a:graphic>
          </wp:inline>
        </w:drawing>
      </w:r>
    </w:p>
    <w:p w14:paraId="125DE512" w14:textId="0B82A060" w:rsidR="00C96D6F" w:rsidRDefault="00607ED6" w:rsidP="00B0119A">
      <w:pPr>
        <w:pStyle w:val="Caption"/>
        <w:jc w:val="center"/>
        <w:outlineLvl w:val="0"/>
        <w:rPr>
          <w:noProof/>
          <w:lang w:val="en-US" w:eastAsia="ja-JP"/>
        </w:rPr>
      </w:pPr>
      <w:bookmarkStart w:id="94" w:name="_Toc439611397"/>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4</w:t>
      </w:r>
      <w:r w:rsidR="00CC2967" w:rsidRPr="37F1EB66">
        <w:fldChar w:fldCharType="end"/>
      </w:r>
      <w:r w:rsidRPr="00C644A1">
        <w:t xml:space="preserve"> Diagram aktivitas : </w:t>
      </w:r>
      <w:bookmarkEnd w:id="94"/>
      <w:r w:rsidR="0074590D" w:rsidRPr="0074590D">
        <w:rPr>
          <w:lang w:val="en-US"/>
        </w:rPr>
        <w:t>MELIHAT KAMAR YANG AVAILABLE</w:t>
      </w:r>
    </w:p>
    <w:p w14:paraId="3729AA0C" w14:textId="190FA03D" w:rsidR="00E56CF7" w:rsidRPr="001F0122" w:rsidRDefault="00C96D6F" w:rsidP="00B0119A">
      <w:pPr>
        <w:pStyle w:val="Heading5"/>
        <w:rPr>
          <w:noProof/>
          <w:lang w:eastAsia="ja-JP"/>
        </w:rPr>
      </w:pPr>
      <w:r w:rsidRPr="001F0122">
        <w:rPr>
          <w:noProof/>
          <w:lang w:eastAsia="ja-JP"/>
        </w:rPr>
        <w:t xml:space="preserve">Diagram Sekuens : </w:t>
      </w:r>
      <w:r w:rsidR="00167756">
        <w:rPr>
          <w:noProof/>
          <w:lang w:eastAsia="ja-JP"/>
        </w:rPr>
        <w:t xml:space="preserve">Melihat </w:t>
      </w:r>
      <w:r w:rsidR="0074590D">
        <w:rPr>
          <w:noProof/>
          <w:lang w:eastAsia="ja-JP"/>
        </w:rPr>
        <w:t>Kamar yang Available</w:t>
      </w:r>
    </w:p>
    <w:p w14:paraId="546D6546" w14:textId="2B18206F" w:rsidR="008A32D7" w:rsidRDefault="00C854B5" w:rsidP="008A32D7">
      <w:pPr>
        <w:keepNext/>
      </w:pPr>
      <w:r>
        <w:rPr>
          <w:noProof/>
          <w:lang w:val="en-US" w:eastAsia="en-US"/>
        </w:rPr>
        <w:drawing>
          <wp:inline distT="0" distB="0" distL="0" distR="0" wp14:anchorId="29AE0759" wp14:editId="72BBD646">
            <wp:extent cx="5753100" cy="3324225"/>
            <wp:effectExtent l="0" t="0" r="12700" b="3175"/>
            <wp:docPr id="17" name="Picture 17" descr="../../Desktop/Screen%20Shot%202018-01-02%20at%2015.04.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1-02%20at%2015.04.5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p w14:paraId="3B20E4B0" w14:textId="5E385A5A" w:rsidR="00C82A89" w:rsidRDefault="008A32D7" w:rsidP="00B0119A">
      <w:pPr>
        <w:pStyle w:val="Caption"/>
        <w:jc w:val="center"/>
        <w:outlineLvl w:val="0"/>
        <w:rPr>
          <w:lang w:val="en-US"/>
        </w:rPr>
      </w:pPr>
      <w:bookmarkStart w:id="95" w:name="_Toc439611398"/>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5</w:t>
      </w:r>
      <w:r w:rsidR="00CC2967" w:rsidRPr="37F1EB66">
        <w:fldChar w:fldCharType="end"/>
      </w:r>
      <w:r w:rsidRPr="00667A5A">
        <w:t xml:space="preserve"> Diagram sekuens : </w:t>
      </w:r>
      <w:bookmarkEnd w:id="95"/>
      <w:r w:rsidR="0074590D" w:rsidRPr="0074590D">
        <w:rPr>
          <w:lang w:val="en-US"/>
        </w:rPr>
        <w:t>MELIHAT KAMAR YANG AVAILABLE</w:t>
      </w:r>
    </w:p>
    <w:p w14:paraId="7E25EA83" w14:textId="77777777" w:rsidR="00BC046B" w:rsidRDefault="00BC046B" w:rsidP="00BC046B">
      <w:pPr>
        <w:rPr>
          <w:lang w:val="en-US"/>
        </w:rPr>
      </w:pPr>
    </w:p>
    <w:p w14:paraId="0FA297CF" w14:textId="77777777" w:rsidR="00BC046B" w:rsidRDefault="00BC046B" w:rsidP="00BC046B">
      <w:pPr>
        <w:rPr>
          <w:lang w:val="en-US"/>
        </w:rPr>
      </w:pPr>
    </w:p>
    <w:p w14:paraId="6BA6892F" w14:textId="77777777" w:rsidR="00BC046B" w:rsidRDefault="00BC046B" w:rsidP="00BC046B">
      <w:pPr>
        <w:rPr>
          <w:lang w:val="en-US"/>
        </w:rPr>
      </w:pPr>
    </w:p>
    <w:p w14:paraId="6EE9B79F" w14:textId="77777777" w:rsidR="00BC046B" w:rsidRDefault="00BC046B" w:rsidP="00BC046B">
      <w:pPr>
        <w:rPr>
          <w:lang w:val="en-US"/>
        </w:rPr>
      </w:pPr>
    </w:p>
    <w:p w14:paraId="1736502A" w14:textId="77777777" w:rsidR="00BC046B" w:rsidRDefault="00BC046B" w:rsidP="00BC046B">
      <w:pPr>
        <w:rPr>
          <w:lang w:val="en-US"/>
        </w:rPr>
      </w:pPr>
    </w:p>
    <w:p w14:paraId="19AE2969" w14:textId="77777777" w:rsidR="00BC046B" w:rsidRPr="00BC046B" w:rsidRDefault="00BC046B" w:rsidP="00BC046B">
      <w:pPr>
        <w:rPr>
          <w:lang w:val="en-US"/>
        </w:rPr>
      </w:pPr>
    </w:p>
    <w:p w14:paraId="26552DB6" w14:textId="03C4084B" w:rsidR="00651C80" w:rsidRPr="00651C80" w:rsidRDefault="48F3073F" w:rsidP="00B0119A">
      <w:pPr>
        <w:pStyle w:val="Heading4"/>
      </w:pPr>
      <w:r>
        <w:lastRenderedPageBreak/>
        <w:t xml:space="preserve">Fungsi 3: </w:t>
      </w:r>
      <w:r w:rsidR="00AB709D">
        <w:t>Reservasi</w:t>
      </w:r>
    </w:p>
    <w:p w14:paraId="2CC7676D" w14:textId="5590ACCC" w:rsidR="00651C80" w:rsidRPr="00BC1724" w:rsidRDefault="48F3073F" w:rsidP="00B0119A">
      <w:pPr>
        <w:pStyle w:val="Heading5"/>
      </w:pPr>
      <w:r>
        <w:t xml:space="preserve">Skenario : </w:t>
      </w:r>
      <w:r w:rsidR="009F4BA4">
        <w:t>Reservasi</w:t>
      </w:r>
    </w:p>
    <w:p w14:paraId="78D77EEF" w14:textId="40322702" w:rsidR="00651C80" w:rsidRDefault="00651C80" w:rsidP="00B0119A">
      <w:pPr>
        <w:pStyle w:val="Caption"/>
        <w:keepNext/>
        <w:jc w:val="center"/>
        <w:outlineLvl w:val="0"/>
      </w:pPr>
      <w:r>
        <w:t xml:space="preserve">Tabel </w:t>
      </w:r>
      <w:r w:rsidRPr="48F3073F">
        <w:fldChar w:fldCharType="begin"/>
      </w:r>
      <w:r>
        <w:instrText xml:space="preserve"> SEQ Tabel \* ARABIC </w:instrText>
      </w:r>
      <w:r w:rsidRPr="48F3073F">
        <w:fldChar w:fldCharType="separate"/>
      </w:r>
      <w:r w:rsidR="00E965C2">
        <w:rPr>
          <w:noProof/>
        </w:rPr>
        <w:t>5</w:t>
      </w:r>
      <w:r w:rsidRPr="48F3073F">
        <w:fldChar w:fldCharType="end"/>
      </w:r>
      <w:r>
        <w:rPr>
          <w:lang w:val="en-US"/>
        </w:rPr>
        <w:t xml:space="preserve"> </w:t>
      </w:r>
      <w:r w:rsidR="009F4BA4">
        <w:t>Reservasi</w:t>
      </w:r>
    </w:p>
    <w:tbl>
      <w:tblPr>
        <w:tblW w:w="0" w:type="auto"/>
        <w:tblCellMar>
          <w:top w:w="15" w:type="dxa"/>
          <w:left w:w="15" w:type="dxa"/>
          <w:bottom w:w="15" w:type="dxa"/>
          <w:right w:w="15" w:type="dxa"/>
        </w:tblCellMar>
        <w:tblLook w:val="04A0" w:firstRow="1" w:lastRow="0" w:firstColumn="1" w:lastColumn="0" w:noHBand="0" w:noVBand="1"/>
      </w:tblPr>
      <w:tblGrid>
        <w:gridCol w:w="3643"/>
        <w:gridCol w:w="5407"/>
      </w:tblGrid>
      <w:tr w:rsidR="009D10E7" w:rsidRPr="00E47063" w14:paraId="38E0CFAE"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0EDBE7F7" w14:textId="77777777" w:rsidR="00651C80" w:rsidRPr="00E47063" w:rsidRDefault="48F3073F" w:rsidP="48F3073F">
            <w:pPr>
              <w:rPr>
                <w:sz w:val="24"/>
                <w:szCs w:val="24"/>
              </w:rPr>
            </w:pPr>
            <w:r w:rsidRPr="48F3073F">
              <w:rPr>
                <w:b/>
                <w:bCs/>
                <w:color w:val="000000" w:themeColor="text1"/>
              </w:rPr>
              <w:t>Nama Use Case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255E9758" w14:textId="178AB2DD" w:rsidR="00651C80" w:rsidRPr="0074675B" w:rsidRDefault="009F4BA4" w:rsidP="48F3073F">
            <w:pPr>
              <w:rPr>
                <w:b/>
                <w:bCs/>
                <w:sz w:val="24"/>
                <w:szCs w:val="24"/>
                <w:lang w:val="en-US"/>
              </w:rPr>
            </w:pPr>
            <w:r>
              <w:t>Reservasi</w:t>
            </w:r>
          </w:p>
        </w:tc>
      </w:tr>
      <w:tr w:rsidR="009D10E7" w:rsidRPr="00E47063" w14:paraId="4DE01276"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38C0F58" w14:textId="77777777" w:rsidR="00651C80" w:rsidRPr="00E47063" w:rsidRDefault="48F3073F" w:rsidP="48F3073F">
            <w:pPr>
              <w:rPr>
                <w:sz w:val="24"/>
                <w:szCs w:val="24"/>
              </w:rPr>
            </w:pPr>
            <w:r w:rsidRPr="48F3073F">
              <w:rPr>
                <w:color w:val="000000" w:themeColor="text1"/>
              </w:rPr>
              <w:t>Kode Use Case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F35613C" w14:textId="77777777" w:rsidR="00651C80" w:rsidRPr="0074675B" w:rsidRDefault="48F3073F" w:rsidP="48F3073F">
            <w:pPr>
              <w:rPr>
                <w:sz w:val="24"/>
                <w:szCs w:val="24"/>
                <w:lang w:val="en-US"/>
              </w:rPr>
            </w:pPr>
            <w:r w:rsidRPr="48F3073F">
              <w:rPr>
                <w:color w:val="000000" w:themeColor="text1"/>
              </w:rPr>
              <w:t>UC0</w:t>
            </w:r>
            <w:r w:rsidRPr="48F3073F">
              <w:rPr>
                <w:color w:val="000000" w:themeColor="text1"/>
                <w:lang w:val="en-US"/>
              </w:rPr>
              <w:t>3</w:t>
            </w:r>
          </w:p>
        </w:tc>
      </w:tr>
      <w:tr w:rsidR="009D10E7" w:rsidRPr="00E47063" w14:paraId="3260E4E8"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83126A4" w14:textId="77777777" w:rsidR="00651C80"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0A41907" w14:textId="367C224D" w:rsidR="00651C80" w:rsidRPr="0074675B" w:rsidRDefault="000071B3" w:rsidP="48F3073F">
            <w:pPr>
              <w:rPr>
                <w:sz w:val="24"/>
                <w:szCs w:val="24"/>
                <w:lang w:val="en-US"/>
              </w:rPr>
            </w:pPr>
            <w:r>
              <w:rPr>
                <w:color w:val="000000" w:themeColor="text1"/>
                <w:lang w:val="en-US"/>
              </w:rPr>
              <w:t>Kasir</w:t>
            </w:r>
          </w:p>
        </w:tc>
      </w:tr>
      <w:tr w:rsidR="009D10E7" w:rsidRPr="00E47063" w14:paraId="0487F3E0"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A3A5712" w14:textId="77777777" w:rsidR="00651C80"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B2B3B1F" w14:textId="042DA747" w:rsidR="00651C80" w:rsidRPr="00E47063" w:rsidRDefault="00AA0095" w:rsidP="000071B3">
            <w:pPr>
              <w:rPr>
                <w:sz w:val="24"/>
                <w:szCs w:val="24"/>
              </w:rPr>
            </w:pPr>
            <w:r>
              <w:rPr>
                <w:color w:val="000000" w:themeColor="text1"/>
                <w:lang w:val="en-US"/>
              </w:rPr>
              <w:t>Melakukan reservasi kamar dengan input data penginap, data kamar, dan jangka inap. CRUD.</w:t>
            </w:r>
          </w:p>
        </w:tc>
      </w:tr>
      <w:tr w:rsidR="009D10E7" w:rsidRPr="00E47063" w14:paraId="143B51E0"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6EA38328" w14:textId="77777777" w:rsidR="00651C80" w:rsidRPr="00E47063" w:rsidRDefault="48F3073F" w:rsidP="48F3073F">
            <w:pPr>
              <w:rPr>
                <w:sz w:val="24"/>
                <w:szCs w:val="24"/>
              </w:rPr>
            </w:pPr>
            <w:r w:rsidRPr="48F3073F">
              <w:rPr>
                <w:color w:val="000000" w:themeColor="text1"/>
              </w:rPr>
              <w:t>Trigger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1EB8ADF" w14:textId="1161271F" w:rsidR="00651C80" w:rsidRPr="00E47063" w:rsidRDefault="009C2C01" w:rsidP="009C2C01">
            <w:pPr>
              <w:rPr>
                <w:sz w:val="24"/>
                <w:szCs w:val="24"/>
              </w:rPr>
            </w:pPr>
            <w:r>
              <w:rPr>
                <w:color w:val="000000" w:themeColor="text1"/>
                <w:lang w:val="en-US"/>
              </w:rPr>
              <w:t>Kasir sudah login,</w:t>
            </w:r>
            <w:r w:rsidR="48F3073F" w:rsidRPr="48F3073F">
              <w:rPr>
                <w:color w:val="000000" w:themeColor="text1"/>
                <w:lang w:val="en-US"/>
              </w:rPr>
              <w:t xml:space="preserve"> memilih menu </w:t>
            </w:r>
            <w:r>
              <w:rPr>
                <w:color w:val="000000" w:themeColor="text1"/>
                <w:lang w:val="en-US"/>
              </w:rPr>
              <w:t>reservasi di halaman index.</w:t>
            </w:r>
          </w:p>
        </w:tc>
      </w:tr>
      <w:tr w:rsidR="009D10E7" w:rsidRPr="00E47063" w14:paraId="05E6D516"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2C0AF14" w14:textId="77777777" w:rsidR="00651C80"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5096EA6" w14:textId="547C8B26" w:rsidR="00651C80" w:rsidRPr="0074675B" w:rsidRDefault="009D10E7" w:rsidP="48F3073F">
            <w:pPr>
              <w:rPr>
                <w:sz w:val="24"/>
                <w:szCs w:val="24"/>
                <w:lang w:val="en-US"/>
              </w:rPr>
            </w:pPr>
            <w:r>
              <w:rPr>
                <w:color w:val="000000" w:themeColor="text1"/>
                <w:lang w:val="en-US"/>
              </w:rPr>
              <w:t>Data reservasi belum ada di halaman daftar reservasi.</w:t>
            </w:r>
          </w:p>
        </w:tc>
      </w:tr>
      <w:tr w:rsidR="009D10E7" w:rsidRPr="00E47063" w14:paraId="484F111D"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567C0D3" w14:textId="0E8A9C5A" w:rsidR="00651C80" w:rsidRPr="0063654C" w:rsidRDefault="009E41F1" w:rsidP="48F3073F">
            <w:pPr>
              <w:rPr>
                <w:sz w:val="24"/>
                <w:szCs w:val="24"/>
                <w:lang w:val="en-US"/>
              </w:rPr>
            </w:pPr>
            <w:r>
              <w:rPr>
                <w:color w:val="000000" w:themeColor="text1"/>
                <w:lang w:val="en-US"/>
              </w:rPr>
              <w:t>Alur normal</w:t>
            </w:r>
          </w:p>
          <w:p w14:paraId="485D0C22" w14:textId="77A45538" w:rsidR="00651C80" w:rsidRPr="0074675B" w:rsidRDefault="009D10E7" w:rsidP="48F3073F">
            <w:pPr>
              <w:numPr>
                <w:ilvl w:val="0"/>
                <w:numId w:val="19"/>
              </w:numPr>
              <w:textAlignment w:val="baseline"/>
              <w:rPr>
                <w:color w:val="000000" w:themeColor="text1"/>
              </w:rPr>
            </w:pPr>
            <w:r>
              <w:rPr>
                <w:color w:val="000000" w:themeColor="text1"/>
                <w:lang w:val="en-US"/>
              </w:rPr>
              <w:t>Kasir</w:t>
            </w:r>
            <w:r w:rsidR="48F3073F" w:rsidRPr="48F3073F">
              <w:rPr>
                <w:color w:val="000000" w:themeColor="text1"/>
                <w:lang w:val="en-US"/>
              </w:rPr>
              <w:t xml:space="preserve"> memilih menu </w:t>
            </w:r>
            <w:r>
              <w:rPr>
                <w:color w:val="000000" w:themeColor="text1"/>
                <w:lang w:val="en-US"/>
              </w:rPr>
              <w:t>reservasi di halaman index</w:t>
            </w:r>
          </w:p>
          <w:p w14:paraId="3897DADA" w14:textId="77777777" w:rsidR="00651C80" w:rsidRPr="00B24001" w:rsidRDefault="009D10E7" w:rsidP="009E41F1">
            <w:pPr>
              <w:numPr>
                <w:ilvl w:val="0"/>
                <w:numId w:val="19"/>
              </w:numPr>
              <w:textAlignment w:val="baseline"/>
              <w:rPr>
                <w:color w:val="000000" w:themeColor="text1"/>
              </w:rPr>
            </w:pPr>
            <w:r>
              <w:rPr>
                <w:color w:val="000000" w:themeColor="text1"/>
                <w:lang w:val="en-US"/>
              </w:rPr>
              <w:t>Kasir menginput data penginap di form reservasi</w:t>
            </w:r>
          </w:p>
          <w:p w14:paraId="34A75802" w14:textId="34B3B41D" w:rsidR="00B24001" w:rsidRPr="00E13FE8" w:rsidRDefault="00B24001" w:rsidP="009E41F1">
            <w:pPr>
              <w:numPr>
                <w:ilvl w:val="0"/>
                <w:numId w:val="19"/>
              </w:numPr>
              <w:textAlignment w:val="baseline"/>
              <w:rPr>
                <w:color w:val="000000" w:themeColor="text1"/>
              </w:rPr>
            </w:pPr>
            <w:r>
              <w:rPr>
                <w:color w:val="000000" w:themeColor="text1"/>
                <w:lang w:val="en-US"/>
              </w:rPr>
              <w:t>Sistem menampilkan data reservasi di halaman reservasi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2E80E89" w14:textId="6C3E7123" w:rsidR="00651C80" w:rsidRPr="0063654C" w:rsidRDefault="009E41F1" w:rsidP="48F3073F">
            <w:pPr>
              <w:rPr>
                <w:sz w:val="24"/>
                <w:szCs w:val="24"/>
                <w:lang w:val="en-US"/>
              </w:rPr>
            </w:pPr>
            <w:r>
              <w:rPr>
                <w:color w:val="000000" w:themeColor="text1"/>
                <w:lang w:val="en-US"/>
              </w:rPr>
              <w:t>Informasi yang terkait</w:t>
            </w:r>
          </w:p>
          <w:p w14:paraId="6B824E05" w14:textId="77777777" w:rsidR="00651C80" w:rsidRDefault="48F3073F" w:rsidP="48F3073F">
            <w:pPr>
              <w:numPr>
                <w:ilvl w:val="0"/>
                <w:numId w:val="20"/>
              </w:numPr>
              <w:ind w:left="435"/>
              <w:textAlignment w:val="baseline"/>
              <w:rPr>
                <w:color w:val="000000" w:themeColor="text1"/>
              </w:rPr>
            </w:pPr>
            <w:r w:rsidRPr="48F3073F">
              <w:rPr>
                <w:color w:val="000000" w:themeColor="text1"/>
              </w:rPr>
              <w:t>-</w:t>
            </w:r>
          </w:p>
          <w:p w14:paraId="6D8C1062" w14:textId="331F20B3" w:rsidR="00651C80" w:rsidRPr="00482C0F" w:rsidRDefault="00482C0F" w:rsidP="48F3073F">
            <w:pPr>
              <w:numPr>
                <w:ilvl w:val="0"/>
                <w:numId w:val="20"/>
              </w:numPr>
              <w:ind w:left="435"/>
              <w:textAlignment w:val="baseline"/>
              <w:rPr>
                <w:color w:val="000000" w:themeColor="text1"/>
              </w:rPr>
            </w:pPr>
            <w:r>
              <w:rPr>
                <w:color w:val="000000" w:themeColor="text1"/>
                <w:lang w:val="en-US"/>
              </w:rPr>
              <w:t>-</w:t>
            </w:r>
          </w:p>
          <w:p w14:paraId="00F81520" w14:textId="2E58A21E" w:rsidR="00482C0F" w:rsidRPr="006B3A82" w:rsidRDefault="00482C0F" w:rsidP="48F3073F">
            <w:pPr>
              <w:numPr>
                <w:ilvl w:val="0"/>
                <w:numId w:val="20"/>
              </w:numPr>
              <w:ind w:left="435"/>
              <w:textAlignment w:val="baseline"/>
              <w:rPr>
                <w:color w:val="000000" w:themeColor="text1"/>
              </w:rPr>
            </w:pPr>
            <w:r>
              <w:rPr>
                <w:color w:val="000000" w:themeColor="text1"/>
                <w:lang w:val="en-US"/>
              </w:rPr>
              <w:t>nama, nomor ktp/paspor, alamat, jenis kelamin, kewarganegaraan, id kamar, tanggal cek in, tanggal cek out.</w:t>
            </w:r>
          </w:p>
        </w:tc>
      </w:tr>
      <w:tr w:rsidR="00651C80" w:rsidRPr="00E47063" w14:paraId="2C544FC5"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1C5070FC" w14:textId="77777777" w:rsidR="00651C80" w:rsidRPr="00E47063" w:rsidRDefault="48F3073F" w:rsidP="48F3073F">
            <w:pPr>
              <w:rPr>
                <w:sz w:val="24"/>
                <w:szCs w:val="24"/>
              </w:rPr>
            </w:pPr>
            <w:r w:rsidRPr="48F3073F">
              <w:rPr>
                <w:color w:val="000000" w:themeColor="text1"/>
              </w:rPr>
              <w:t>Alur alternatif:</w:t>
            </w:r>
          </w:p>
          <w:p w14:paraId="550B449E" w14:textId="77777777" w:rsidR="00651C80" w:rsidRPr="00E47063" w:rsidRDefault="00651C80" w:rsidP="00651C80">
            <w:pPr>
              <w:numPr>
                <w:ilvl w:val="0"/>
                <w:numId w:val="22"/>
              </w:numPr>
              <w:rPr>
                <w:color w:val="000000"/>
              </w:rPr>
            </w:pPr>
          </w:p>
        </w:tc>
      </w:tr>
      <w:tr w:rsidR="009D10E7" w:rsidRPr="00E47063" w14:paraId="390EE35A" w14:textId="77777777" w:rsidTr="48F3073F">
        <w:trPr>
          <w:trHeight w:val="1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9850166" w14:textId="77777777" w:rsidR="00651C80" w:rsidRPr="00E47063" w:rsidRDefault="48F3073F" w:rsidP="48F3073F">
            <w:pPr>
              <w:rPr>
                <w:sz w:val="24"/>
                <w:szCs w:val="24"/>
              </w:rPr>
            </w:pPr>
            <w:r w:rsidRPr="48F3073F">
              <w:rPr>
                <w:color w:val="000000" w:themeColor="text1"/>
              </w:rPr>
              <w:t>Kondisi Akhir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3E936ECF" w14:textId="2F48297A" w:rsidR="00651C80" w:rsidRPr="0074675B" w:rsidRDefault="009D10E7" w:rsidP="48F3073F">
            <w:pPr>
              <w:rPr>
                <w:sz w:val="24"/>
                <w:szCs w:val="24"/>
                <w:lang w:val="en-US"/>
              </w:rPr>
            </w:pPr>
            <w:r>
              <w:rPr>
                <w:color w:val="000000" w:themeColor="text1"/>
                <w:lang w:val="en-US"/>
              </w:rPr>
              <w:t>Data reservasi sudah ada di halaman daftar reservasi</w:t>
            </w:r>
          </w:p>
        </w:tc>
      </w:tr>
      <w:tr w:rsidR="00651C80" w:rsidRPr="00E47063" w14:paraId="0F150B87"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0B34B99B" w14:textId="77777777" w:rsidR="00651C80" w:rsidRPr="00E47063" w:rsidRDefault="48F3073F" w:rsidP="48F3073F">
            <w:pPr>
              <w:rPr>
                <w:sz w:val="24"/>
                <w:szCs w:val="24"/>
              </w:rPr>
            </w:pPr>
            <w:r w:rsidRPr="48F3073F">
              <w:rPr>
                <w:color w:val="000000" w:themeColor="text1"/>
              </w:rPr>
              <w:t>Eksepsi</w:t>
            </w:r>
          </w:p>
          <w:p w14:paraId="00C134D9" w14:textId="77777777" w:rsidR="00651C80" w:rsidRPr="00F706A8" w:rsidRDefault="00651C80" w:rsidP="00651C80">
            <w:pPr>
              <w:pStyle w:val="ListParagraph"/>
              <w:numPr>
                <w:ilvl w:val="0"/>
                <w:numId w:val="14"/>
              </w:numPr>
              <w:rPr>
                <w:sz w:val="24"/>
                <w:szCs w:val="24"/>
              </w:rPr>
            </w:pPr>
          </w:p>
        </w:tc>
      </w:tr>
    </w:tbl>
    <w:p w14:paraId="0A0C4F95" w14:textId="77777777" w:rsidR="00651C80" w:rsidRDefault="00651C80" w:rsidP="00651C80">
      <w:pPr>
        <w:rPr>
          <w:noProof/>
          <w:lang w:val="en-US" w:eastAsia="ja-JP"/>
        </w:rPr>
      </w:pPr>
    </w:p>
    <w:p w14:paraId="1555B42A" w14:textId="788C0958" w:rsidR="00651C80" w:rsidRDefault="48F3073F" w:rsidP="00B0119A">
      <w:pPr>
        <w:pStyle w:val="Heading5"/>
        <w:rPr>
          <w:noProof/>
          <w:lang w:eastAsia="ja-JP"/>
        </w:rPr>
      </w:pPr>
      <w:r w:rsidRPr="48F3073F">
        <w:rPr>
          <w:noProof/>
          <w:lang w:eastAsia="ja-JP"/>
        </w:rPr>
        <w:t xml:space="preserve">Diagram Aktivitas : </w:t>
      </w:r>
      <w:r w:rsidR="009F4BA4">
        <w:t>Reservasi</w:t>
      </w:r>
    </w:p>
    <w:p w14:paraId="13ED691B" w14:textId="38ADF106" w:rsidR="00651C80" w:rsidRDefault="00A20E13" w:rsidP="00651C80">
      <w:pPr>
        <w:keepNext/>
      </w:pPr>
      <w:r>
        <w:rPr>
          <w:noProof/>
          <w:lang w:val="en-US" w:eastAsia="en-US"/>
        </w:rPr>
        <w:lastRenderedPageBreak/>
        <w:drawing>
          <wp:inline distT="0" distB="0" distL="0" distR="0" wp14:anchorId="3D4A9F35" wp14:editId="7312F0D4">
            <wp:extent cx="5753100" cy="2838450"/>
            <wp:effectExtent l="0" t="0" r="12700" b="6350"/>
            <wp:docPr id="18" name="Picture 18" descr="../../Desktop/Screen%20Shot%202018-01-02%20at%2015.4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1-02%20at%2015.42.4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p>
    <w:p w14:paraId="783DAA81" w14:textId="13C827E8" w:rsidR="00651C80" w:rsidRDefault="00651C80" w:rsidP="00B0119A">
      <w:pPr>
        <w:pStyle w:val="Caption"/>
        <w:jc w:val="center"/>
        <w:outlineLvl w:val="0"/>
      </w:pPr>
      <w:r>
        <w:t xml:space="preserve">Gambar </w:t>
      </w:r>
      <w:r w:rsidRPr="48F3073F">
        <w:fldChar w:fldCharType="begin"/>
      </w:r>
      <w:r>
        <w:instrText xml:space="preserve"> SEQ Gambar \* ARABIC </w:instrText>
      </w:r>
      <w:r w:rsidRPr="48F3073F">
        <w:fldChar w:fldCharType="separate"/>
      </w:r>
      <w:r w:rsidR="00E965C2">
        <w:rPr>
          <w:noProof/>
        </w:rPr>
        <w:t>6</w:t>
      </w:r>
      <w:r w:rsidRPr="48F3073F">
        <w:fldChar w:fldCharType="end"/>
      </w:r>
      <w:r w:rsidRPr="00FD5143">
        <w:t xml:space="preserve"> Diagram aktivitas : </w:t>
      </w:r>
      <w:r w:rsidR="009F4BA4">
        <w:t>Reservasi</w:t>
      </w:r>
    </w:p>
    <w:p w14:paraId="76D4ED04" w14:textId="77777777" w:rsidR="00651C80" w:rsidRDefault="00651C80" w:rsidP="00651C80"/>
    <w:p w14:paraId="6195A3F8" w14:textId="77777777" w:rsidR="00651C80" w:rsidRDefault="00651C80" w:rsidP="00651C80"/>
    <w:p w14:paraId="44C04220" w14:textId="77777777" w:rsidR="00651C80" w:rsidRPr="00651C80" w:rsidRDefault="00651C80" w:rsidP="00651C80"/>
    <w:p w14:paraId="70C3108B" w14:textId="70033B9E" w:rsidR="00651C80" w:rsidRDefault="48F3073F" w:rsidP="00B0119A">
      <w:pPr>
        <w:pStyle w:val="Heading5"/>
        <w:rPr>
          <w:noProof/>
          <w:lang w:eastAsia="ja-JP"/>
        </w:rPr>
      </w:pPr>
      <w:r w:rsidRPr="48F3073F">
        <w:rPr>
          <w:noProof/>
          <w:lang w:eastAsia="ja-JP"/>
        </w:rPr>
        <w:t xml:space="preserve">Diagram Sekuens : </w:t>
      </w:r>
      <w:r w:rsidR="009F4BA4">
        <w:t>Reservasi</w:t>
      </w:r>
    </w:p>
    <w:p w14:paraId="065EA41A" w14:textId="19A32BF7" w:rsidR="00651C80" w:rsidRDefault="00782D66" w:rsidP="00651C80">
      <w:pPr>
        <w:keepNext/>
      </w:pPr>
      <w:r>
        <w:rPr>
          <w:noProof/>
          <w:lang w:val="en-US" w:eastAsia="en-US"/>
        </w:rPr>
        <w:drawing>
          <wp:inline distT="0" distB="0" distL="0" distR="0" wp14:anchorId="4EAD0B85" wp14:editId="1DF34B79">
            <wp:extent cx="5753100" cy="2609850"/>
            <wp:effectExtent l="0" t="0" r="12700" b="6350"/>
            <wp:docPr id="20" name="Picture 20" descr="../../Desktop/Screen%20Shot%202018-01-02%20at%2016.42.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8-01-02%20at%2016.42.3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2609850"/>
                    </a:xfrm>
                    <a:prstGeom prst="rect">
                      <a:avLst/>
                    </a:prstGeom>
                    <a:noFill/>
                    <a:ln>
                      <a:noFill/>
                    </a:ln>
                  </pic:spPr>
                </pic:pic>
              </a:graphicData>
            </a:graphic>
          </wp:inline>
        </w:drawing>
      </w:r>
    </w:p>
    <w:p w14:paraId="77CA39CE" w14:textId="3F40AB11" w:rsidR="00651C80" w:rsidRDefault="00651C80" w:rsidP="00B0119A">
      <w:pPr>
        <w:pStyle w:val="Caption"/>
        <w:jc w:val="center"/>
        <w:outlineLvl w:val="0"/>
        <w:rPr>
          <w:noProof/>
          <w:lang w:val="en-US" w:eastAsia="ja-JP"/>
        </w:rPr>
      </w:pPr>
      <w:r>
        <w:t xml:space="preserve">Gambar </w:t>
      </w:r>
      <w:r w:rsidRPr="48F3073F">
        <w:fldChar w:fldCharType="begin"/>
      </w:r>
      <w:r>
        <w:instrText xml:space="preserve"> SEQ Gambar \* ARABIC </w:instrText>
      </w:r>
      <w:r w:rsidRPr="48F3073F">
        <w:fldChar w:fldCharType="separate"/>
      </w:r>
      <w:r w:rsidR="00E965C2">
        <w:rPr>
          <w:noProof/>
        </w:rPr>
        <w:t>7</w:t>
      </w:r>
      <w:r w:rsidRPr="48F3073F">
        <w:fldChar w:fldCharType="end"/>
      </w:r>
      <w:r w:rsidRPr="007646F7">
        <w:t xml:space="preserve"> Diagram sekuens : </w:t>
      </w:r>
      <w:r w:rsidR="009F4BA4">
        <w:t>Reservasi</w:t>
      </w:r>
    </w:p>
    <w:p w14:paraId="2418952A" w14:textId="77777777" w:rsidR="00651C80" w:rsidRPr="0019774A" w:rsidRDefault="00651C80" w:rsidP="00651C80">
      <w:pPr>
        <w:rPr>
          <w:b/>
        </w:rPr>
      </w:pPr>
    </w:p>
    <w:p w14:paraId="5E1F3383" w14:textId="77777777" w:rsidR="00651C80" w:rsidRPr="00087FBE" w:rsidRDefault="00651C80" w:rsidP="00651C80"/>
    <w:p w14:paraId="12765F11" w14:textId="45E38E01" w:rsidR="000A638E" w:rsidRDefault="000A638E" w:rsidP="000A638E">
      <w:pPr>
        <w:rPr>
          <w:lang w:val="en-US"/>
        </w:rPr>
      </w:pPr>
    </w:p>
    <w:p w14:paraId="45CBA124" w14:textId="4F0B7E07" w:rsidR="000A638E" w:rsidRDefault="000A638E" w:rsidP="000A638E">
      <w:pPr>
        <w:rPr>
          <w:lang w:val="en-US"/>
        </w:rPr>
      </w:pPr>
    </w:p>
    <w:p w14:paraId="49B916FE" w14:textId="77777777" w:rsidR="00C82A89" w:rsidRDefault="00C82A89" w:rsidP="00C82A89"/>
    <w:p w14:paraId="40E9C700" w14:textId="444E6768" w:rsidR="00A31698" w:rsidRDefault="48F3073F" w:rsidP="00B0119A">
      <w:pPr>
        <w:pStyle w:val="Heading4"/>
      </w:pPr>
      <w:bookmarkStart w:id="96" w:name="_Toc437438791"/>
      <w:bookmarkStart w:id="97" w:name="_Toc439611345"/>
      <w:r>
        <w:t>Fungsi 4:</w:t>
      </w:r>
      <w:r w:rsidRPr="48F3073F">
        <w:t xml:space="preserve"> </w:t>
      </w:r>
      <w:bookmarkEnd w:id="96"/>
      <w:bookmarkEnd w:id="97"/>
      <w:r w:rsidR="00577441">
        <w:t>Konfirmasi Transaksi</w:t>
      </w:r>
    </w:p>
    <w:p w14:paraId="63842AC2" w14:textId="6623225A" w:rsidR="00A31698" w:rsidRPr="00BC1724" w:rsidRDefault="48F3073F" w:rsidP="00B0119A">
      <w:pPr>
        <w:pStyle w:val="Heading5"/>
      </w:pPr>
      <w:r>
        <w:t xml:space="preserve">Skenario : </w:t>
      </w:r>
      <w:r w:rsidR="003B7A61">
        <w:t>KONFIRMASI TRANSAKSI</w:t>
      </w:r>
    </w:p>
    <w:p w14:paraId="6069338F" w14:textId="5D8AB967" w:rsidR="00A31698" w:rsidRPr="00593868" w:rsidRDefault="48F3073F" w:rsidP="00B0119A">
      <w:pPr>
        <w:pStyle w:val="Caption"/>
        <w:keepNext/>
        <w:jc w:val="center"/>
        <w:outlineLvl w:val="0"/>
      </w:pPr>
      <w:bookmarkStart w:id="98" w:name="_Toc439611373"/>
      <w:r>
        <w:t>Tabel 6</w:t>
      </w:r>
      <w:r w:rsidRPr="48F3073F">
        <w:rPr>
          <w:lang w:val="en-US"/>
        </w:rPr>
        <w:t xml:space="preserve"> </w:t>
      </w:r>
      <w:r w:rsidR="003B7A61">
        <w:t>KONFIRMASI TRANSAKSI</w:t>
      </w:r>
      <w:bookmarkEnd w:id="98"/>
    </w:p>
    <w:tbl>
      <w:tblPr>
        <w:tblW w:w="0" w:type="auto"/>
        <w:tblCellMar>
          <w:top w:w="15" w:type="dxa"/>
          <w:left w:w="15" w:type="dxa"/>
          <w:bottom w:w="15" w:type="dxa"/>
          <w:right w:w="15" w:type="dxa"/>
        </w:tblCellMar>
        <w:tblLook w:val="04A0" w:firstRow="1" w:lastRow="0" w:firstColumn="1" w:lastColumn="0" w:noHBand="0" w:noVBand="1"/>
      </w:tblPr>
      <w:tblGrid>
        <w:gridCol w:w="4245"/>
        <w:gridCol w:w="4765"/>
      </w:tblGrid>
      <w:tr w:rsidR="00A31698" w:rsidRPr="00E47063" w14:paraId="440B5960" w14:textId="77777777" w:rsidTr="48F3073F">
        <w:trPr>
          <w:trHeight w:val="34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3EEBE20C" w14:textId="77777777" w:rsidR="00A31698" w:rsidRPr="00E47063" w:rsidRDefault="48F3073F" w:rsidP="48F3073F">
            <w:pPr>
              <w:rPr>
                <w:sz w:val="24"/>
                <w:szCs w:val="24"/>
              </w:rPr>
            </w:pPr>
            <w:r w:rsidRPr="48F3073F">
              <w:rPr>
                <w:b/>
                <w:bCs/>
                <w:color w:val="000000" w:themeColor="text1"/>
              </w:rPr>
              <w:t>Nama Use Case</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A4BABD1" w14:textId="53C031D3" w:rsidR="00A31698" w:rsidRPr="00E47063" w:rsidRDefault="003B7A61" w:rsidP="48F3073F">
            <w:pPr>
              <w:rPr>
                <w:sz w:val="24"/>
                <w:szCs w:val="24"/>
              </w:rPr>
            </w:pPr>
            <w:r>
              <w:rPr>
                <w:b/>
                <w:bCs/>
                <w:color w:val="000000" w:themeColor="text1"/>
              </w:rPr>
              <w:t>KONFIRMASI TRANSAKSI</w:t>
            </w:r>
          </w:p>
        </w:tc>
      </w:tr>
      <w:tr w:rsidR="00A31698" w:rsidRPr="00E47063" w14:paraId="2C08BCC1" w14:textId="77777777" w:rsidTr="48F3073F">
        <w:trPr>
          <w:trHeight w:val="28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27099CF" w14:textId="77777777" w:rsidR="00A31698" w:rsidRPr="00E47063" w:rsidRDefault="48F3073F" w:rsidP="48F3073F">
            <w:pPr>
              <w:rPr>
                <w:sz w:val="24"/>
                <w:szCs w:val="24"/>
              </w:rPr>
            </w:pPr>
            <w:r w:rsidRPr="48F3073F">
              <w:rPr>
                <w:color w:val="000000" w:themeColor="text1"/>
              </w:rPr>
              <w:t>Kode Use Case</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4C95D30" w14:textId="1AF53B27" w:rsidR="00A31698" w:rsidRPr="00E47063" w:rsidRDefault="48F3073F" w:rsidP="48F3073F">
            <w:pPr>
              <w:rPr>
                <w:sz w:val="24"/>
                <w:szCs w:val="24"/>
              </w:rPr>
            </w:pPr>
            <w:r w:rsidRPr="48F3073F">
              <w:rPr>
                <w:color w:val="000000" w:themeColor="text1"/>
              </w:rPr>
              <w:t>UC04</w:t>
            </w:r>
          </w:p>
        </w:tc>
      </w:tr>
      <w:tr w:rsidR="00A31698" w:rsidRPr="00E47063" w14:paraId="158C75C1" w14:textId="77777777" w:rsidTr="48F3073F">
        <w:trPr>
          <w:trHeight w:val="10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63DF913" w14:textId="77777777" w:rsidR="00A31698" w:rsidRPr="00E47063" w:rsidRDefault="48F3073F" w:rsidP="48F3073F">
            <w:pPr>
              <w:rPr>
                <w:sz w:val="24"/>
                <w:szCs w:val="24"/>
              </w:rPr>
            </w:pPr>
            <w:r w:rsidRPr="48F3073F">
              <w:rPr>
                <w:color w:val="000000" w:themeColor="text1"/>
              </w:rPr>
              <w:t>Aktor</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2893A3F" w14:textId="0106BB1A" w:rsidR="00A31698" w:rsidRPr="00E47063" w:rsidRDefault="00083D39" w:rsidP="48F3073F">
            <w:pPr>
              <w:tabs>
                <w:tab w:val="left" w:pos="1140"/>
              </w:tabs>
              <w:rPr>
                <w:sz w:val="24"/>
                <w:szCs w:val="24"/>
              </w:rPr>
            </w:pPr>
            <w:r>
              <w:rPr>
                <w:color w:val="000000"/>
              </w:rPr>
              <w:t>Kasir</w:t>
            </w:r>
          </w:p>
        </w:tc>
      </w:tr>
      <w:tr w:rsidR="00A31698" w:rsidRPr="00E47063" w14:paraId="4B8168D9" w14:textId="77777777" w:rsidTr="48F3073F">
        <w:trPr>
          <w:trHeight w:val="22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88E321F" w14:textId="77777777" w:rsidR="00A31698" w:rsidRPr="00E47063" w:rsidRDefault="48F3073F" w:rsidP="48F3073F">
            <w:pPr>
              <w:rPr>
                <w:sz w:val="24"/>
                <w:szCs w:val="24"/>
              </w:rPr>
            </w:pPr>
            <w:r w:rsidRPr="48F3073F">
              <w:rPr>
                <w:color w:val="000000" w:themeColor="text1"/>
              </w:rPr>
              <w:t>Deskripsi</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1225B445" w14:textId="21ED1150" w:rsidR="00A31698" w:rsidRPr="00E47063" w:rsidRDefault="00083D39" w:rsidP="48F3073F">
            <w:pPr>
              <w:rPr>
                <w:sz w:val="24"/>
                <w:szCs w:val="24"/>
              </w:rPr>
            </w:pPr>
            <w:r>
              <w:t>Dalam halaman daftar reservasi, kasir bisa konfirmasi pembayaran.</w:t>
            </w:r>
          </w:p>
        </w:tc>
      </w:tr>
      <w:tr w:rsidR="00A31698" w:rsidRPr="00E47063" w14:paraId="13FA2CE8" w14:textId="77777777" w:rsidTr="48F3073F">
        <w:trPr>
          <w:trHeight w:val="22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EA025FF" w14:textId="77777777" w:rsidR="00A31698" w:rsidRPr="00E47063" w:rsidRDefault="48F3073F" w:rsidP="48F3073F">
            <w:pPr>
              <w:rPr>
                <w:sz w:val="24"/>
                <w:szCs w:val="24"/>
              </w:rPr>
            </w:pPr>
            <w:r w:rsidRPr="48F3073F">
              <w:rPr>
                <w:color w:val="000000" w:themeColor="text1"/>
              </w:rPr>
              <w:t>Trigger</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20DE8753" w14:textId="7946F67E" w:rsidR="00A31698" w:rsidRPr="00E47063" w:rsidRDefault="00083D39" w:rsidP="48F3073F">
            <w:pPr>
              <w:rPr>
                <w:sz w:val="24"/>
                <w:szCs w:val="24"/>
              </w:rPr>
            </w:pPr>
            <w:r>
              <w:rPr>
                <w:color w:val="000000" w:themeColor="text1"/>
              </w:rPr>
              <w:t>Kasir klik tombol konfirmasi pada halaman daftar reservasi</w:t>
            </w:r>
          </w:p>
        </w:tc>
      </w:tr>
      <w:tr w:rsidR="00A31698" w:rsidRPr="00E47063" w14:paraId="5D55B83B" w14:textId="77777777" w:rsidTr="48F3073F">
        <w:trPr>
          <w:trHeight w:val="25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7F998B22" w14:textId="77777777" w:rsidR="00A31698" w:rsidRPr="00E47063" w:rsidRDefault="48F3073F" w:rsidP="48F3073F">
            <w:pPr>
              <w:rPr>
                <w:sz w:val="24"/>
                <w:szCs w:val="24"/>
              </w:rPr>
            </w:pPr>
            <w:r w:rsidRPr="48F3073F">
              <w:rPr>
                <w:color w:val="000000" w:themeColor="text1"/>
              </w:rPr>
              <w:t>Kondisi Awal</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07B82CD" w14:textId="58AA3E52" w:rsidR="00A31698" w:rsidRPr="00E47063" w:rsidRDefault="00083D39" w:rsidP="48F3073F">
            <w:pPr>
              <w:rPr>
                <w:sz w:val="24"/>
                <w:szCs w:val="24"/>
              </w:rPr>
            </w:pPr>
            <w:r>
              <w:rPr>
                <w:color w:val="000000" w:themeColor="text1"/>
              </w:rPr>
              <w:t>Kondisi reservasi belum dikonfirmasi</w:t>
            </w:r>
          </w:p>
        </w:tc>
      </w:tr>
      <w:tr w:rsidR="00A31698" w:rsidRPr="00E47063" w14:paraId="62D9DF70" w14:textId="77777777" w:rsidTr="48F3073F">
        <w:trPr>
          <w:trHeight w:val="58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C898D65" w14:textId="4D5A0571" w:rsidR="00A31698" w:rsidRPr="00E47063" w:rsidRDefault="48F3073F" w:rsidP="48F3073F">
            <w:pPr>
              <w:rPr>
                <w:sz w:val="24"/>
                <w:szCs w:val="24"/>
              </w:rPr>
            </w:pPr>
            <w:r w:rsidRPr="48F3073F">
              <w:rPr>
                <w:color w:val="000000" w:themeColor="text1"/>
              </w:rPr>
              <w:t>Alur Normal</w:t>
            </w:r>
          </w:p>
          <w:p w14:paraId="3C56146A" w14:textId="77777777" w:rsidR="00A31698" w:rsidRDefault="00E806D8" w:rsidP="48F3073F">
            <w:pPr>
              <w:numPr>
                <w:ilvl w:val="0"/>
                <w:numId w:val="23"/>
              </w:numPr>
              <w:textAlignment w:val="baseline"/>
              <w:rPr>
                <w:color w:val="000000" w:themeColor="text1"/>
              </w:rPr>
            </w:pPr>
            <w:r>
              <w:rPr>
                <w:color w:val="000000" w:themeColor="text1"/>
              </w:rPr>
              <w:t>Kasir memilih menu daftar reservasi</w:t>
            </w:r>
          </w:p>
          <w:p w14:paraId="2297691D" w14:textId="25A84B50" w:rsidR="00E806D8" w:rsidRDefault="00E806D8" w:rsidP="48F3073F">
            <w:pPr>
              <w:numPr>
                <w:ilvl w:val="0"/>
                <w:numId w:val="23"/>
              </w:numPr>
              <w:textAlignment w:val="baseline"/>
              <w:rPr>
                <w:color w:val="000000" w:themeColor="text1"/>
              </w:rPr>
            </w:pPr>
            <w:r>
              <w:rPr>
                <w:color w:val="000000" w:themeColor="text1"/>
              </w:rPr>
              <w:t>Sistem menampilkan halaman daftar reservasi</w:t>
            </w:r>
          </w:p>
          <w:p w14:paraId="5F9D9893" w14:textId="7ED5131F" w:rsidR="00E806D8" w:rsidRPr="00F706A8" w:rsidRDefault="00E806D8" w:rsidP="00E806D8">
            <w:pPr>
              <w:numPr>
                <w:ilvl w:val="0"/>
                <w:numId w:val="23"/>
              </w:numPr>
              <w:textAlignment w:val="baseline"/>
              <w:rPr>
                <w:color w:val="000000" w:themeColor="text1"/>
              </w:rPr>
            </w:pPr>
            <w:r>
              <w:rPr>
                <w:color w:val="000000" w:themeColor="text1"/>
              </w:rPr>
              <w:t>Kasir klik tombol konfirmasi</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BF330EB" w14:textId="77777777" w:rsidR="00A31698" w:rsidRPr="00E47063" w:rsidRDefault="48F3073F" w:rsidP="48F3073F">
            <w:pPr>
              <w:rPr>
                <w:sz w:val="24"/>
                <w:szCs w:val="24"/>
              </w:rPr>
            </w:pPr>
            <w:r w:rsidRPr="48F3073F">
              <w:rPr>
                <w:color w:val="000000" w:themeColor="text1"/>
              </w:rPr>
              <w:t>Informasi yang terkait</w:t>
            </w:r>
          </w:p>
          <w:p w14:paraId="445E045E" w14:textId="3DBAC2C0" w:rsidR="00A31698" w:rsidRDefault="00660164" w:rsidP="009B67D3">
            <w:pPr>
              <w:numPr>
                <w:ilvl w:val="0"/>
                <w:numId w:val="16"/>
              </w:numPr>
              <w:ind w:left="435"/>
              <w:textAlignment w:val="baseline"/>
              <w:rPr>
                <w:color w:val="000000" w:themeColor="text1"/>
              </w:rPr>
            </w:pPr>
            <w:r>
              <w:rPr>
                <w:color w:val="000000" w:themeColor="text1"/>
              </w:rPr>
              <w:t>-</w:t>
            </w:r>
          </w:p>
          <w:p w14:paraId="154F44F2" w14:textId="77777777" w:rsidR="00E806D8" w:rsidRDefault="00E806D8" w:rsidP="009B67D3">
            <w:pPr>
              <w:numPr>
                <w:ilvl w:val="0"/>
                <w:numId w:val="16"/>
              </w:numPr>
              <w:ind w:left="435"/>
              <w:textAlignment w:val="baseline"/>
              <w:rPr>
                <w:color w:val="000000" w:themeColor="text1"/>
              </w:rPr>
            </w:pPr>
            <w:r>
              <w:rPr>
                <w:color w:val="000000" w:themeColor="text1"/>
              </w:rPr>
              <w:t>data reservasi</w:t>
            </w:r>
          </w:p>
          <w:p w14:paraId="04A5AC91" w14:textId="3EDA37A9" w:rsidR="00E806D8" w:rsidRPr="009B67D3" w:rsidRDefault="00E806D8" w:rsidP="009B67D3">
            <w:pPr>
              <w:numPr>
                <w:ilvl w:val="0"/>
                <w:numId w:val="16"/>
              </w:numPr>
              <w:ind w:left="435"/>
              <w:textAlignment w:val="baseline"/>
              <w:rPr>
                <w:color w:val="000000" w:themeColor="text1"/>
              </w:rPr>
            </w:pPr>
            <w:r>
              <w:rPr>
                <w:color w:val="000000" w:themeColor="text1"/>
              </w:rPr>
              <w:t>-</w:t>
            </w:r>
          </w:p>
        </w:tc>
      </w:tr>
      <w:tr w:rsidR="00A31698" w:rsidRPr="00E47063" w14:paraId="163676ED"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5B5DA9D4" w14:textId="1D14B7C1" w:rsidR="00A31698" w:rsidRPr="00E47063" w:rsidRDefault="48F3073F" w:rsidP="48F3073F">
            <w:pPr>
              <w:rPr>
                <w:sz w:val="24"/>
                <w:szCs w:val="24"/>
              </w:rPr>
            </w:pPr>
            <w:r w:rsidRPr="48F3073F">
              <w:rPr>
                <w:color w:val="000000" w:themeColor="text1"/>
              </w:rPr>
              <w:t>Alur alternatif:</w:t>
            </w:r>
          </w:p>
          <w:p w14:paraId="33491850" w14:textId="77777777" w:rsidR="00A31698" w:rsidRPr="00E47063" w:rsidRDefault="00A31698" w:rsidP="00651C80">
            <w:pPr>
              <w:numPr>
                <w:ilvl w:val="0"/>
                <w:numId w:val="22"/>
              </w:numPr>
              <w:rPr>
                <w:color w:val="000000"/>
              </w:rPr>
            </w:pPr>
          </w:p>
        </w:tc>
      </w:tr>
      <w:tr w:rsidR="00A31698" w:rsidRPr="00E47063" w14:paraId="61E33D3A" w14:textId="77777777" w:rsidTr="48F3073F">
        <w:trPr>
          <w:trHeight w:val="15"/>
        </w:trPr>
        <w:tc>
          <w:tcPr>
            <w:tcW w:w="42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27D2EF9" w14:textId="77777777" w:rsidR="00A31698" w:rsidRPr="00E47063" w:rsidRDefault="48F3073F" w:rsidP="48F3073F">
            <w:pPr>
              <w:rPr>
                <w:sz w:val="24"/>
                <w:szCs w:val="24"/>
              </w:rPr>
            </w:pPr>
            <w:r w:rsidRPr="48F3073F">
              <w:rPr>
                <w:color w:val="000000" w:themeColor="text1"/>
              </w:rPr>
              <w:t>Kondisi Akhir</w:t>
            </w:r>
          </w:p>
        </w:tc>
        <w:tc>
          <w:tcPr>
            <w:tcW w:w="47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577FEE3B" w14:textId="7FF101B2" w:rsidR="00A31698" w:rsidRPr="00E47063" w:rsidRDefault="00BB5FB5" w:rsidP="48F3073F">
            <w:pPr>
              <w:rPr>
                <w:sz w:val="24"/>
                <w:szCs w:val="24"/>
              </w:rPr>
            </w:pPr>
            <w:r>
              <w:rPr>
                <w:color w:val="000000" w:themeColor="text1"/>
              </w:rPr>
              <w:t xml:space="preserve">Reservasi yang sudah dikonfirmasi ditampilkan di </w:t>
            </w:r>
            <w:r w:rsidR="00C960BD">
              <w:rPr>
                <w:color w:val="000000" w:themeColor="text1"/>
              </w:rPr>
              <w:t>halaman daftar histori transaksi</w:t>
            </w:r>
          </w:p>
        </w:tc>
      </w:tr>
      <w:tr w:rsidR="00A31698" w:rsidRPr="00E47063" w14:paraId="23557B61"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65B0B435" w14:textId="77777777" w:rsidR="00A31698" w:rsidRPr="00E47063" w:rsidRDefault="48F3073F" w:rsidP="48F3073F">
            <w:pPr>
              <w:rPr>
                <w:sz w:val="24"/>
                <w:szCs w:val="24"/>
              </w:rPr>
            </w:pPr>
            <w:r w:rsidRPr="48F3073F">
              <w:rPr>
                <w:color w:val="000000" w:themeColor="text1"/>
              </w:rPr>
              <w:t>Eksepsi</w:t>
            </w:r>
          </w:p>
          <w:p w14:paraId="46FE42CD" w14:textId="254B1CBF" w:rsidR="00A31698" w:rsidRPr="00F706A8" w:rsidRDefault="00A31698" w:rsidP="00651C80">
            <w:pPr>
              <w:pStyle w:val="ListParagraph"/>
              <w:numPr>
                <w:ilvl w:val="0"/>
                <w:numId w:val="14"/>
              </w:numPr>
              <w:rPr>
                <w:sz w:val="24"/>
                <w:szCs w:val="24"/>
              </w:rPr>
            </w:pPr>
          </w:p>
        </w:tc>
      </w:tr>
    </w:tbl>
    <w:p w14:paraId="4420C8A4" w14:textId="77777777" w:rsidR="00A31698" w:rsidRPr="00A31698" w:rsidRDefault="00A31698" w:rsidP="00A31698">
      <w:pPr>
        <w:rPr>
          <w:lang w:val="en-US"/>
        </w:rPr>
      </w:pPr>
    </w:p>
    <w:p w14:paraId="07959B72" w14:textId="762E5404" w:rsidR="00A31698" w:rsidRDefault="00A31698" w:rsidP="00B0119A">
      <w:pPr>
        <w:pStyle w:val="Heading5"/>
        <w:rPr>
          <w:noProof/>
          <w:lang w:eastAsia="ja-JP"/>
        </w:rPr>
      </w:pPr>
      <w:r>
        <w:rPr>
          <w:noProof/>
          <w:lang w:eastAsia="ja-JP"/>
        </w:rPr>
        <w:t xml:space="preserve">Diagram Aktivitas : </w:t>
      </w:r>
      <w:r w:rsidR="003B7A61">
        <w:rPr>
          <w:noProof/>
          <w:lang w:eastAsia="ja-JP"/>
        </w:rPr>
        <w:t>KONFIRMASI TRANSAKSI</w:t>
      </w:r>
    </w:p>
    <w:p w14:paraId="6D571CF3" w14:textId="56B185CF" w:rsidR="00651C80" w:rsidRPr="00651C80" w:rsidRDefault="00BC38A1" w:rsidP="00651C80">
      <w:pPr>
        <w:rPr>
          <w:lang w:eastAsia="ja-JP"/>
        </w:rPr>
      </w:pPr>
      <w:r>
        <w:rPr>
          <w:noProof/>
          <w:lang w:val="en-US" w:eastAsia="en-US"/>
        </w:rPr>
        <w:lastRenderedPageBreak/>
        <w:drawing>
          <wp:inline distT="0" distB="0" distL="0" distR="0" wp14:anchorId="06EC7456" wp14:editId="08D7B7C4">
            <wp:extent cx="5743575" cy="2143125"/>
            <wp:effectExtent l="0" t="0" r="0" b="0"/>
            <wp:docPr id="21" name="Picture 21" descr="../../Desktop/Screen%20Shot%202018-01-02%20at%2017.0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8-01-02%20at%2017.01.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2143125"/>
                    </a:xfrm>
                    <a:prstGeom prst="rect">
                      <a:avLst/>
                    </a:prstGeom>
                    <a:noFill/>
                    <a:ln>
                      <a:noFill/>
                    </a:ln>
                  </pic:spPr>
                </pic:pic>
              </a:graphicData>
            </a:graphic>
          </wp:inline>
        </w:drawing>
      </w:r>
    </w:p>
    <w:p w14:paraId="30713154" w14:textId="1E3EE70F" w:rsidR="00A31698" w:rsidRDefault="48F3073F" w:rsidP="00B0119A">
      <w:pPr>
        <w:pStyle w:val="Caption"/>
        <w:outlineLvl w:val="0"/>
        <w:rPr>
          <w:lang w:val="en-ID"/>
        </w:rPr>
      </w:pPr>
      <w:r>
        <w:t xml:space="preserve">                                                    Gambar 6 Diagram aktivitas : </w:t>
      </w:r>
      <w:r w:rsidR="003B7A61">
        <w:t>KONFIRMASI TRANSAKSI</w:t>
      </w:r>
    </w:p>
    <w:p w14:paraId="1DDB6F4A" w14:textId="77777777" w:rsidR="00E35066" w:rsidRDefault="00E35066" w:rsidP="00E35066">
      <w:pPr>
        <w:rPr>
          <w:lang w:val="en-ID"/>
        </w:rPr>
      </w:pPr>
    </w:p>
    <w:p w14:paraId="42AC8DE8" w14:textId="77777777" w:rsidR="00E35066" w:rsidRDefault="00E35066" w:rsidP="00E35066">
      <w:pPr>
        <w:rPr>
          <w:lang w:val="en-ID"/>
        </w:rPr>
      </w:pPr>
    </w:p>
    <w:p w14:paraId="22DD70C9" w14:textId="77777777" w:rsidR="00E35066" w:rsidRDefault="00E35066" w:rsidP="00E35066">
      <w:pPr>
        <w:rPr>
          <w:lang w:val="en-ID"/>
        </w:rPr>
      </w:pPr>
    </w:p>
    <w:p w14:paraId="628BADA4" w14:textId="77777777" w:rsidR="00E35066" w:rsidRDefault="00E35066" w:rsidP="00E35066">
      <w:pPr>
        <w:rPr>
          <w:lang w:val="en-ID"/>
        </w:rPr>
      </w:pPr>
    </w:p>
    <w:p w14:paraId="1C348C86" w14:textId="77777777" w:rsidR="00E35066" w:rsidRDefault="00E35066" w:rsidP="00E35066">
      <w:pPr>
        <w:rPr>
          <w:lang w:val="en-ID"/>
        </w:rPr>
      </w:pPr>
    </w:p>
    <w:p w14:paraId="0F63A0B2" w14:textId="77777777" w:rsidR="00E35066" w:rsidRDefault="00E35066" w:rsidP="00E35066">
      <w:pPr>
        <w:rPr>
          <w:lang w:val="en-ID"/>
        </w:rPr>
      </w:pPr>
    </w:p>
    <w:p w14:paraId="6F9ADE7C" w14:textId="77777777" w:rsidR="00E35066" w:rsidRDefault="00E35066" w:rsidP="00E35066">
      <w:pPr>
        <w:rPr>
          <w:lang w:val="en-ID"/>
        </w:rPr>
      </w:pPr>
    </w:p>
    <w:p w14:paraId="33A03F04" w14:textId="77777777" w:rsidR="00E35066" w:rsidRDefault="00E35066" w:rsidP="00E35066">
      <w:pPr>
        <w:rPr>
          <w:lang w:val="en-ID"/>
        </w:rPr>
      </w:pPr>
    </w:p>
    <w:p w14:paraId="6D6CD204" w14:textId="77777777" w:rsidR="00E35066" w:rsidRDefault="00E35066" w:rsidP="00E35066">
      <w:pPr>
        <w:rPr>
          <w:lang w:val="en-ID"/>
        </w:rPr>
      </w:pPr>
    </w:p>
    <w:p w14:paraId="0BB6BB3A" w14:textId="77777777" w:rsidR="00E35066" w:rsidRDefault="00E35066" w:rsidP="00E35066">
      <w:pPr>
        <w:rPr>
          <w:lang w:val="en-ID"/>
        </w:rPr>
      </w:pPr>
    </w:p>
    <w:p w14:paraId="3DBD18B6" w14:textId="72FA9755" w:rsidR="006F3306" w:rsidRDefault="006F3306" w:rsidP="006F3306">
      <w:pPr>
        <w:pStyle w:val="Heading5"/>
        <w:keepNext/>
      </w:pPr>
    </w:p>
    <w:p w14:paraId="78C0FE13" w14:textId="3310A0E5" w:rsidR="006F3306" w:rsidRPr="006F3306" w:rsidRDefault="48F3073F" w:rsidP="00B0119A">
      <w:pPr>
        <w:pStyle w:val="Heading5"/>
      </w:pPr>
      <w:r>
        <w:t xml:space="preserve">Diagram Sekuens: </w:t>
      </w:r>
      <w:r w:rsidR="003B7A61">
        <w:rPr>
          <w:noProof/>
          <w:lang w:eastAsia="ja-JP"/>
        </w:rPr>
        <w:t>KONFIRMASI TRANSAKSI</w:t>
      </w:r>
      <w:r w:rsidRPr="48F3073F">
        <w:rPr>
          <w:noProof/>
          <w:lang w:val="en-US"/>
        </w:rPr>
        <w:t xml:space="preserve"> </w:t>
      </w:r>
    </w:p>
    <w:p w14:paraId="73E871A3" w14:textId="7B47024D" w:rsidR="00E35066" w:rsidRDefault="008A13BF" w:rsidP="006F3306">
      <w:pPr>
        <w:pStyle w:val="Heading5"/>
      </w:pPr>
      <w:r>
        <w:rPr>
          <w:noProof/>
          <w:lang w:val="en-US" w:eastAsia="en-US"/>
        </w:rPr>
        <w:lastRenderedPageBreak/>
        <w:drawing>
          <wp:inline distT="0" distB="0" distL="0" distR="0" wp14:anchorId="43874034" wp14:editId="6F326484">
            <wp:extent cx="5753100" cy="3724275"/>
            <wp:effectExtent l="0" t="0" r="12700" b="9525"/>
            <wp:docPr id="24" name="Picture 24" descr="../../Desktop/Screen%20Shot%202018-01-02%20at%2017.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8-01-02%20at%2017.22.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724275"/>
                    </a:xfrm>
                    <a:prstGeom prst="rect">
                      <a:avLst/>
                    </a:prstGeom>
                    <a:noFill/>
                    <a:ln>
                      <a:noFill/>
                    </a:ln>
                  </pic:spPr>
                </pic:pic>
              </a:graphicData>
            </a:graphic>
          </wp:inline>
        </w:drawing>
      </w:r>
    </w:p>
    <w:p w14:paraId="73819181" w14:textId="3AC2F7F0" w:rsidR="000A638E" w:rsidRPr="00E35066" w:rsidRDefault="00E35066" w:rsidP="00B0119A">
      <w:pPr>
        <w:pStyle w:val="Caption"/>
        <w:jc w:val="center"/>
        <w:outlineLvl w:val="0"/>
        <w:rPr>
          <w:noProof/>
          <w:lang w:val="en-US" w:eastAsia="ja-JP"/>
        </w:rPr>
      </w:pPr>
      <w:bookmarkStart w:id="99" w:name="_Toc439611402"/>
      <w:r>
        <w:t xml:space="preserve">Gambar </w:t>
      </w:r>
      <w:r w:rsidRPr="48F3073F">
        <w:fldChar w:fldCharType="begin"/>
      </w:r>
      <w:r>
        <w:instrText xml:space="preserve"> SEQ Gambar \* ARABIC </w:instrText>
      </w:r>
      <w:r w:rsidRPr="48F3073F">
        <w:fldChar w:fldCharType="separate"/>
      </w:r>
      <w:r w:rsidR="00E965C2">
        <w:rPr>
          <w:noProof/>
        </w:rPr>
        <w:t>8</w:t>
      </w:r>
      <w:r w:rsidRPr="48F3073F">
        <w:fldChar w:fldCharType="end"/>
      </w:r>
      <w:r w:rsidRPr="006B0260">
        <w:t xml:space="preserve"> Diagram sekuens : </w:t>
      </w:r>
      <w:bookmarkEnd w:id="99"/>
      <w:r w:rsidR="003B7A61">
        <w:rPr>
          <w:noProof/>
          <w:lang w:eastAsia="ja-JP"/>
        </w:rPr>
        <w:t>KONFIRMASI TRANSAKSI</w:t>
      </w:r>
    </w:p>
    <w:p w14:paraId="0E4E6B48" w14:textId="6EAA28E5" w:rsidR="000A638E" w:rsidRPr="000A638E" w:rsidRDefault="48F3073F" w:rsidP="00B0119A">
      <w:pPr>
        <w:pStyle w:val="Heading4"/>
        <w:rPr>
          <w:lang w:val="en-US"/>
        </w:rPr>
      </w:pPr>
      <w:r w:rsidRPr="48F3073F">
        <w:rPr>
          <w:lang w:val="en-US"/>
        </w:rPr>
        <w:t xml:space="preserve">Fungsi </w:t>
      </w:r>
      <w:r>
        <w:t>5</w:t>
      </w:r>
      <w:r w:rsidRPr="48F3073F">
        <w:rPr>
          <w:lang w:val="en-US"/>
        </w:rPr>
        <w:t xml:space="preserve">: </w:t>
      </w:r>
      <w:r w:rsidR="009547DA">
        <w:t>Melihat Histori Transaksi</w:t>
      </w:r>
    </w:p>
    <w:p w14:paraId="7851769B" w14:textId="4AFDFDB2" w:rsidR="000A638E" w:rsidRPr="000501A0" w:rsidRDefault="48F3073F" w:rsidP="00B0119A">
      <w:pPr>
        <w:pStyle w:val="Heading5"/>
      </w:pPr>
      <w:r>
        <w:t xml:space="preserve">Skenario : </w:t>
      </w:r>
      <w:r w:rsidR="00890B32">
        <w:t>MELIHAT HISTORI TRANSAKSI</w:t>
      </w:r>
    </w:p>
    <w:p w14:paraId="68402206" w14:textId="2BBA665E" w:rsidR="000A638E" w:rsidRDefault="000A638E" w:rsidP="00B0119A">
      <w:pPr>
        <w:pStyle w:val="Caption"/>
        <w:keepNext/>
        <w:jc w:val="center"/>
        <w:outlineLvl w:val="0"/>
      </w:pPr>
      <w:r>
        <w:t xml:space="preserve">Tabel </w:t>
      </w:r>
      <w:fldSimple w:instr=" SEQ Tabel \* ARABIC ">
        <w:r w:rsidR="00E965C2">
          <w:rPr>
            <w:noProof/>
          </w:rPr>
          <w:t>6</w:t>
        </w:r>
      </w:fldSimple>
      <w:r>
        <w:rPr>
          <w:lang w:val="en-US"/>
        </w:rPr>
        <w:t xml:space="preserve"> </w:t>
      </w:r>
      <w:r w:rsidR="009B2AA0">
        <w:rPr>
          <w:lang w:val="en-US"/>
        </w:rPr>
        <w:t>MELIHAT HISTORI TRANSAKSI</w:t>
      </w:r>
    </w:p>
    <w:tbl>
      <w:tblPr>
        <w:tblW w:w="0" w:type="auto"/>
        <w:tblCellMar>
          <w:top w:w="15" w:type="dxa"/>
          <w:left w:w="15" w:type="dxa"/>
          <w:bottom w:w="15" w:type="dxa"/>
          <w:right w:w="15" w:type="dxa"/>
        </w:tblCellMar>
        <w:tblLook w:val="04A0" w:firstRow="1" w:lastRow="0" w:firstColumn="1" w:lastColumn="0" w:noHBand="0" w:noVBand="1"/>
      </w:tblPr>
      <w:tblGrid>
        <w:gridCol w:w="4901"/>
        <w:gridCol w:w="4149"/>
      </w:tblGrid>
      <w:tr w:rsidR="007F0730" w:rsidRPr="00E47063" w14:paraId="49F5ABD7" w14:textId="77777777" w:rsidTr="48F3073F">
        <w:trPr>
          <w:trHeight w:val="34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7F663AFC" w14:textId="77777777" w:rsidR="000A638E" w:rsidRPr="00E47063" w:rsidRDefault="48F3073F" w:rsidP="48F3073F">
            <w:pPr>
              <w:rPr>
                <w:sz w:val="24"/>
                <w:szCs w:val="24"/>
              </w:rPr>
            </w:pPr>
            <w:r w:rsidRPr="48F3073F">
              <w:rPr>
                <w:b/>
                <w:bCs/>
                <w:color w:val="000000" w:themeColor="text1"/>
              </w:rPr>
              <w:t>Nama Use Case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B15E28"/>
            <w:tcMar>
              <w:top w:w="75" w:type="dxa"/>
              <w:left w:w="150" w:type="dxa"/>
              <w:bottom w:w="75" w:type="dxa"/>
              <w:right w:w="150" w:type="dxa"/>
            </w:tcMar>
            <w:hideMark/>
          </w:tcPr>
          <w:p w14:paraId="0FF1CA97" w14:textId="7CB0EC06" w:rsidR="000A638E" w:rsidRPr="00E47063" w:rsidRDefault="009B2AA0" w:rsidP="48F3073F">
            <w:pPr>
              <w:rPr>
                <w:sz w:val="24"/>
                <w:szCs w:val="24"/>
              </w:rPr>
            </w:pPr>
            <w:r>
              <w:rPr>
                <w:b/>
                <w:bCs/>
                <w:color w:val="000000" w:themeColor="text1"/>
              </w:rPr>
              <w:t>MELIHAT HISTORI TRANSAKSI</w:t>
            </w:r>
          </w:p>
        </w:tc>
      </w:tr>
      <w:tr w:rsidR="007F0730" w:rsidRPr="00E47063" w14:paraId="34BF56F3" w14:textId="77777777" w:rsidTr="48F3073F">
        <w:trPr>
          <w:trHeight w:val="2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70CE3EA7" w14:textId="77777777" w:rsidR="000A638E" w:rsidRPr="00E47063" w:rsidRDefault="48F3073F" w:rsidP="48F3073F">
            <w:pPr>
              <w:rPr>
                <w:sz w:val="24"/>
                <w:szCs w:val="24"/>
              </w:rPr>
            </w:pPr>
            <w:r w:rsidRPr="48F3073F">
              <w:rPr>
                <w:color w:val="000000" w:themeColor="text1"/>
              </w:rPr>
              <w:t>Kode Use Case</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3468DEC" w14:textId="040A3B2E" w:rsidR="000A638E" w:rsidRPr="00E47063" w:rsidRDefault="48F3073F" w:rsidP="48F3073F">
            <w:pPr>
              <w:rPr>
                <w:sz w:val="24"/>
                <w:szCs w:val="24"/>
              </w:rPr>
            </w:pPr>
            <w:r w:rsidRPr="48F3073F">
              <w:rPr>
                <w:color w:val="000000" w:themeColor="text1"/>
              </w:rPr>
              <w:t>UC05</w:t>
            </w:r>
          </w:p>
        </w:tc>
      </w:tr>
      <w:tr w:rsidR="007F0730" w:rsidRPr="00E47063" w14:paraId="33132120" w14:textId="77777777" w:rsidTr="48F3073F">
        <w:trPr>
          <w:trHeight w:val="10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B77754E" w14:textId="77777777" w:rsidR="000A638E" w:rsidRPr="00E47063" w:rsidRDefault="48F3073F" w:rsidP="48F3073F">
            <w:pPr>
              <w:rPr>
                <w:sz w:val="24"/>
                <w:szCs w:val="24"/>
              </w:rPr>
            </w:pPr>
            <w:r w:rsidRPr="48F3073F">
              <w:rPr>
                <w:color w:val="000000" w:themeColor="text1"/>
              </w:rPr>
              <w:t>Aktor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0DC00B0" w14:textId="13A874EF" w:rsidR="000A638E" w:rsidRPr="00E47063" w:rsidRDefault="00BF5C9D" w:rsidP="48F3073F">
            <w:pPr>
              <w:rPr>
                <w:sz w:val="24"/>
                <w:szCs w:val="24"/>
              </w:rPr>
            </w:pPr>
            <w:r>
              <w:rPr>
                <w:color w:val="000000" w:themeColor="text1"/>
              </w:rPr>
              <w:t>Kasir</w:t>
            </w:r>
          </w:p>
        </w:tc>
      </w:tr>
      <w:tr w:rsidR="007F0730" w:rsidRPr="00E47063" w14:paraId="10A2C1C8"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7FEAA382" w14:textId="77777777" w:rsidR="000A638E" w:rsidRPr="00E47063" w:rsidRDefault="48F3073F" w:rsidP="48F3073F">
            <w:pPr>
              <w:rPr>
                <w:sz w:val="24"/>
                <w:szCs w:val="24"/>
              </w:rPr>
            </w:pPr>
            <w:r w:rsidRPr="48F3073F">
              <w:rPr>
                <w:color w:val="000000" w:themeColor="text1"/>
              </w:rPr>
              <w:t>Deskripsi</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678FBF17" w14:textId="312C2D64" w:rsidR="000A638E" w:rsidRPr="00E47063" w:rsidRDefault="00BF5C9D" w:rsidP="48F3073F">
            <w:pPr>
              <w:rPr>
                <w:sz w:val="24"/>
                <w:szCs w:val="24"/>
              </w:rPr>
            </w:pPr>
            <w:r>
              <w:rPr>
                <w:color w:val="000000" w:themeColor="text1"/>
              </w:rPr>
              <w:t>Melihat histori transaksi per minggu, per bulan, dan per tahun</w:t>
            </w:r>
            <w:r w:rsidR="007F0730">
              <w:rPr>
                <w:color w:val="000000" w:themeColor="text1"/>
              </w:rPr>
              <w:t>. RETRIEVE</w:t>
            </w:r>
            <w:r w:rsidR="001947F8">
              <w:rPr>
                <w:color w:val="000000" w:themeColor="text1"/>
              </w:rPr>
              <w:t>.</w:t>
            </w:r>
          </w:p>
        </w:tc>
      </w:tr>
      <w:tr w:rsidR="007F0730" w:rsidRPr="00E47063" w14:paraId="325D69DD" w14:textId="77777777" w:rsidTr="48F3073F">
        <w:trPr>
          <w:trHeight w:val="22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EF0C2C3" w14:textId="77777777" w:rsidR="000A638E" w:rsidRPr="00E47063" w:rsidRDefault="48F3073F" w:rsidP="48F3073F">
            <w:pPr>
              <w:rPr>
                <w:sz w:val="24"/>
                <w:szCs w:val="24"/>
              </w:rPr>
            </w:pPr>
            <w:r w:rsidRPr="48F3073F">
              <w:rPr>
                <w:color w:val="000000" w:themeColor="text1"/>
              </w:rPr>
              <w:t>Trigger</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056C9A05" w14:textId="223EC1F7" w:rsidR="000A638E" w:rsidRPr="00E47063" w:rsidRDefault="00BF5C9D" w:rsidP="48F3073F">
            <w:pPr>
              <w:rPr>
                <w:sz w:val="24"/>
                <w:szCs w:val="24"/>
              </w:rPr>
            </w:pPr>
            <w:r>
              <w:rPr>
                <w:color w:val="000000" w:themeColor="text1"/>
              </w:rPr>
              <w:t xml:space="preserve">Kasir memilih menu </w:t>
            </w:r>
            <w:r w:rsidR="00C11497">
              <w:rPr>
                <w:color w:val="000000" w:themeColor="text1"/>
              </w:rPr>
              <w:t>histori transaksi</w:t>
            </w:r>
          </w:p>
        </w:tc>
      </w:tr>
      <w:tr w:rsidR="007F0730" w:rsidRPr="00E47063" w14:paraId="1322EA70" w14:textId="77777777" w:rsidTr="48F3073F">
        <w:trPr>
          <w:trHeight w:val="25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44B31807" w14:textId="77777777" w:rsidR="000A638E" w:rsidRPr="00E47063" w:rsidRDefault="48F3073F" w:rsidP="48F3073F">
            <w:pPr>
              <w:rPr>
                <w:sz w:val="24"/>
                <w:szCs w:val="24"/>
              </w:rPr>
            </w:pPr>
            <w:r w:rsidRPr="48F3073F">
              <w:rPr>
                <w:color w:val="000000" w:themeColor="text1"/>
              </w:rPr>
              <w:t>Kondisi Awal</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5ADAF18" w14:textId="17FED9AA" w:rsidR="000A638E" w:rsidRPr="00E47063" w:rsidRDefault="00C11497" w:rsidP="48F3073F">
            <w:pPr>
              <w:rPr>
                <w:sz w:val="24"/>
                <w:szCs w:val="24"/>
              </w:rPr>
            </w:pPr>
            <w:r>
              <w:rPr>
                <w:color w:val="000000" w:themeColor="text1"/>
              </w:rPr>
              <w:t>Kasir belum melihat histori transaksi</w:t>
            </w:r>
          </w:p>
        </w:tc>
      </w:tr>
      <w:tr w:rsidR="007F0730" w:rsidRPr="00E47063" w14:paraId="2FEC9C41" w14:textId="77777777" w:rsidTr="48F3073F">
        <w:trPr>
          <w:trHeight w:val="585"/>
        </w:trPr>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3D887F70" w14:textId="1DB3CF54" w:rsidR="000A638E" w:rsidRPr="00E47063" w:rsidRDefault="48F3073F" w:rsidP="48F3073F">
            <w:pPr>
              <w:rPr>
                <w:sz w:val="24"/>
                <w:szCs w:val="24"/>
              </w:rPr>
            </w:pPr>
            <w:r w:rsidRPr="48F3073F">
              <w:rPr>
                <w:color w:val="000000" w:themeColor="text1"/>
              </w:rPr>
              <w:t>Alur Normal</w:t>
            </w:r>
          </w:p>
          <w:p w14:paraId="557C541D" w14:textId="77777777" w:rsidR="000A638E" w:rsidRDefault="00C11497" w:rsidP="48F3073F">
            <w:pPr>
              <w:numPr>
                <w:ilvl w:val="0"/>
                <w:numId w:val="17"/>
              </w:numPr>
              <w:textAlignment w:val="baseline"/>
              <w:rPr>
                <w:color w:val="000000" w:themeColor="text1"/>
              </w:rPr>
            </w:pPr>
            <w:r>
              <w:rPr>
                <w:color w:val="000000" w:themeColor="text1"/>
              </w:rPr>
              <w:t>Kasir memilih menu histori transaksi</w:t>
            </w:r>
          </w:p>
          <w:p w14:paraId="5F8D47B2" w14:textId="1625877C" w:rsidR="00C11497" w:rsidRPr="009F4384" w:rsidRDefault="00C11497" w:rsidP="48F3073F">
            <w:pPr>
              <w:numPr>
                <w:ilvl w:val="0"/>
                <w:numId w:val="17"/>
              </w:numPr>
              <w:textAlignment w:val="baseline"/>
              <w:rPr>
                <w:color w:val="000000" w:themeColor="text1"/>
              </w:rPr>
            </w:pPr>
            <w:r>
              <w:rPr>
                <w:color w:val="000000" w:themeColor="text1"/>
              </w:rPr>
              <w:t>Sistem menampilkan histori transaksi per minggu, per bulan dan per tahun</w:t>
            </w: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4D2CD"/>
            <w:tcMar>
              <w:top w:w="75" w:type="dxa"/>
              <w:left w:w="150" w:type="dxa"/>
              <w:bottom w:w="75" w:type="dxa"/>
              <w:right w:w="150" w:type="dxa"/>
            </w:tcMar>
            <w:hideMark/>
          </w:tcPr>
          <w:p w14:paraId="4A046FB3" w14:textId="77777777" w:rsidR="000A638E" w:rsidRPr="00E47063" w:rsidRDefault="48F3073F" w:rsidP="48F3073F">
            <w:pPr>
              <w:rPr>
                <w:sz w:val="24"/>
                <w:szCs w:val="24"/>
              </w:rPr>
            </w:pPr>
            <w:r w:rsidRPr="48F3073F">
              <w:rPr>
                <w:color w:val="000000" w:themeColor="text1"/>
              </w:rPr>
              <w:t>Informasi yang terkait</w:t>
            </w:r>
          </w:p>
          <w:p w14:paraId="6C8F1EFE" w14:textId="706BCB0D" w:rsidR="000A638E" w:rsidRDefault="00C11497" w:rsidP="48F3073F">
            <w:pPr>
              <w:numPr>
                <w:ilvl w:val="0"/>
                <w:numId w:val="18"/>
              </w:numPr>
              <w:ind w:left="435"/>
              <w:textAlignment w:val="baseline"/>
              <w:rPr>
                <w:color w:val="000000" w:themeColor="text1"/>
              </w:rPr>
            </w:pPr>
            <w:r>
              <w:rPr>
                <w:color w:val="000000" w:themeColor="text1"/>
              </w:rPr>
              <w:t>–</w:t>
            </w:r>
          </w:p>
          <w:p w14:paraId="6E9D9F13" w14:textId="7259B2AC" w:rsidR="00C11497" w:rsidRPr="00E47063" w:rsidRDefault="00C11497" w:rsidP="48F3073F">
            <w:pPr>
              <w:numPr>
                <w:ilvl w:val="0"/>
                <w:numId w:val="18"/>
              </w:numPr>
              <w:ind w:left="435"/>
              <w:textAlignment w:val="baseline"/>
              <w:rPr>
                <w:color w:val="000000" w:themeColor="text1"/>
              </w:rPr>
            </w:pPr>
            <w:r>
              <w:rPr>
                <w:color w:val="000000" w:themeColor="text1"/>
              </w:rPr>
              <w:t>histori transaksi per minggu, per bulan dan per tahun</w:t>
            </w:r>
          </w:p>
        </w:tc>
      </w:tr>
      <w:tr w:rsidR="000A638E" w:rsidRPr="00E47063" w14:paraId="02E16A6D" w14:textId="77777777" w:rsidTr="48F3073F">
        <w:trPr>
          <w:trHeight w:val="585"/>
        </w:trPr>
        <w:tc>
          <w:tcPr>
            <w:tcW w:w="0" w:type="auto"/>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2EAE8"/>
            <w:tcMar>
              <w:top w:w="75" w:type="dxa"/>
              <w:left w:w="150" w:type="dxa"/>
              <w:bottom w:w="75" w:type="dxa"/>
              <w:right w:w="150" w:type="dxa"/>
            </w:tcMar>
            <w:hideMark/>
          </w:tcPr>
          <w:p w14:paraId="2333494C" w14:textId="49A4F8F3" w:rsidR="000A638E" w:rsidRPr="00E47063" w:rsidRDefault="48F3073F" w:rsidP="48F3073F">
            <w:pPr>
              <w:rPr>
                <w:sz w:val="24"/>
                <w:szCs w:val="24"/>
              </w:rPr>
            </w:pPr>
            <w:r w:rsidRPr="48F3073F">
              <w:rPr>
                <w:color w:val="000000" w:themeColor="text1"/>
              </w:rPr>
              <w:lastRenderedPageBreak/>
              <w:t>Alur alternatif:</w:t>
            </w:r>
          </w:p>
          <w:p w14:paraId="018FC0BB" w14:textId="77777777" w:rsidR="000A638E" w:rsidRPr="00E47063" w:rsidRDefault="000A638E" w:rsidP="00651C80">
            <w:pPr>
              <w:numPr>
                <w:ilvl w:val="0"/>
                <w:numId w:val="22"/>
              </w:numPr>
              <w:rPr>
                <w:color w:val="000000"/>
              </w:rPr>
            </w:pPr>
          </w:p>
        </w:tc>
      </w:tr>
    </w:tbl>
    <w:p w14:paraId="3C77774E" w14:textId="307F6AC7" w:rsidR="000927AD" w:rsidRDefault="000927AD" w:rsidP="00A62CC5">
      <w:pPr>
        <w:rPr>
          <w:lang w:val="en-US"/>
        </w:rPr>
      </w:pPr>
    </w:p>
    <w:p w14:paraId="1F05F1EF" w14:textId="7AB9398C" w:rsidR="00E35066" w:rsidRPr="00BD6924" w:rsidRDefault="48F3073F" w:rsidP="00B0119A">
      <w:pPr>
        <w:pStyle w:val="Heading5"/>
        <w:numPr>
          <w:ilvl w:val="4"/>
          <w:numId w:val="32"/>
        </w:numPr>
        <w:tabs>
          <w:tab w:val="num" w:pos="1408"/>
        </w:tabs>
      </w:pPr>
      <w:r>
        <w:t xml:space="preserve">Diagram Aktivitas: </w:t>
      </w:r>
      <w:r w:rsidR="00B65994">
        <w:rPr>
          <w:noProof/>
          <w:lang w:eastAsia="ja-JP"/>
        </w:rPr>
        <w:t>Melihat Histori Transaksi</w:t>
      </w:r>
    </w:p>
    <w:p w14:paraId="421F1CD7" w14:textId="75854027" w:rsidR="00E35066" w:rsidRDefault="00B65994" w:rsidP="00E35066">
      <w:pPr>
        <w:keepNext/>
      </w:pPr>
      <w:r>
        <w:rPr>
          <w:noProof/>
          <w:lang w:val="en-US" w:eastAsia="en-US"/>
        </w:rPr>
        <w:drawing>
          <wp:inline distT="0" distB="0" distL="0" distR="0" wp14:anchorId="7187EA73" wp14:editId="3FB09D09">
            <wp:extent cx="5753100" cy="2705100"/>
            <wp:effectExtent l="0" t="0" r="12700" b="12700"/>
            <wp:docPr id="25" name="Picture 25" descr="../../Screen%20Shot%202018-01-02%20at%2017.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01-02%20at%2017.35.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705100"/>
                    </a:xfrm>
                    <a:prstGeom prst="rect">
                      <a:avLst/>
                    </a:prstGeom>
                    <a:noFill/>
                    <a:ln>
                      <a:noFill/>
                    </a:ln>
                  </pic:spPr>
                </pic:pic>
              </a:graphicData>
            </a:graphic>
          </wp:inline>
        </w:drawing>
      </w:r>
    </w:p>
    <w:p w14:paraId="0C8E3AE2" w14:textId="226E7019" w:rsidR="000927AD" w:rsidRDefault="00E35066" w:rsidP="00B0119A">
      <w:pPr>
        <w:pStyle w:val="Caption"/>
        <w:jc w:val="center"/>
        <w:outlineLvl w:val="0"/>
        <w:rPr>
          <w:lang w:val="en-US"/>
        </w:rPr>
      </w:pPr>
      <w:bookmarkStart w:id="100" w:name="_Toc439611403"/>
      <w:r>
        <w:t xml:space="preserve">Gambar </w:t>
      </w:r>
      <w:r w:rsidRPr="48F3073F">
        <w:fldChar w:fldCharType="begin"/>
      </w:r>
      <w:r>
        <w:instrText xml:space="preserve"> SEQ Gambar \* ARABIC </w:instrText>
      </w:r>
      <w:r w:rsidRPr="48F3073F">
        <w:fldChar w:fldCharType="separate"/>
      </w:r>
      <w:r w:rsidR="00E965C2">
        <w:rPr>
          <w:noProof/>
        </w:rPr>
        <w:t>9</w:t>
      </w:r>
      <w:r w:rsidRPr="48F3073F">
        <w:fldChar w:fldCharType="end"/>
      </w:r>
      <w:r w:rsidRPr="00272446">
        <w:t xml:space="preserve"> Diagram aktivitas : </w:t>
      </w:r>
      <w:bookmarkEnd w:id="100"/>
      <w:r w:rsidR="00B65994">
        <w:rPr>
          <w:noProof/>
          <w:lang w:eastAsia="ja-JP"/>
        </w:rPr>
        <w:t>Melihat Histori Transaksi</w:t>
      </w:r>
    </w:p>
    <w:p w14:paraId="12FA494E" w14:textId="03EBE86D" w:rsidR="00E35066" w:rsidRDefault="48F3073F" w:rsidP="00B0119A">
      <w:pPr>
        <w:pStyle w:val="Heading5"/>
        <w:rPr>
          <w:noProof/>
          <w:lang w:eastAsia="ja-JP"/>
        </w:rPr>
      </w:pPr>
      <w:r>
        <w:t xml:space="preserve">Diagram Sekuens: </w:t>
      </w:r>
      <w:r w:rsidR="00B65994">
        <w:rPr>
          <w:noProof/>
          <w:lang w:eastAsia="ja-JP"/>
        </w:rPr>
        <w:t>Melihat Histori Transaksi</w:t>
      </w:r>
    </w:p>
    <w:p w14:paraId="2630D0B2" w14:textId="0836C71E" w:rsidR="00E35066" w:rsidRPr="00E35066" w:rsidRDefault="00DC4270" w:rsidP="00E35066">
      <w:pPr>
        <w:rPr>
          <w:lang w:eastAsia="ja-JP"/>
        </w:rPr>
      </w:pPr>
      <w:r>
        <w:rPr>
          <w:noProof/>
          <w:lang w:val="en-US" w:eastAsia="en-US"/>
        </w:rPr>
        <w:drawing>
          <wp:inline distT="0" distB="0" distL="0" distR="0" wp14:anchorId="2609EB7C" wp14:editId="37C12860">
            <wp:extent cx="5753100" cy="3095625"/>
            <wp:effectExtent l="0" t="0" r="12700" b="3175"/>
            <wp:docPr id="26" name="Picture 26" descr="../../Screen%20Shot%202018-01-02%20at%2017.4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20Shot%202018-01-02%20at%2017.45.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095625"/>
                    </a:xfrm>
                    <a:prstGeom prst="rect">
                      <a:avLst/>
                    </a:prstGeom>
                    <a:noFill/>
                    <a:ln>
                      <a:noFill/>
                    </a:ln>
                  </pic:spPr>
                </pic:pic>
              </a:graphicData>
            </a:graphic>
          </wp:inline>
        </w:drawing>
      </w:r>
    </w:p>
    <w:p w14:paraId="26DAF0E8" w14:textId="7FBD5861" w:rsidR="00E35066" w:rsidRDefault="00E35066" w:rsidP="00E35066">
      <w:pPr>
        <w:keepNext/>
      </w:pPr>
    </w:p>
    <w:p w14:paraId="75741701" w14:textId="18BB625B" w:rsidR="00BD4C24" w:rsidRDefault="00E35066" w:rsidP="00B0119A">
      <w:pPr>
        <w:pStyle w:val="Caption"/>
        <w:jc w:val="center"/>
        <w:outlineLvl w:val="0"/>
        <w:rPr>
          <w:noProof/>
          <w:lang w:val="en-US" w:eastAsia="ja-JP"/>
        </w:rPr>
      </w:pPr>
      <w:bookmarkStart w:id="101" w:name="_Toc439611404"/>
      <w:r>
        <w:t xml:space="preserve">Gambar </w:t>
      </w:r>
      <w:r w:rsidRPr="48F3073F">
        <w:fldChar w:fldCharType="begin"/>
      </w:r>
      <w:r>
        <w:instrText xml:space="preserve"> SEQ Gambar \* ARABIC </w:instrText>
      </w:r>
      <w:r w:rsidRPr="48F3073F">
        <w:fldChar w:fldCharType="separate"/>
      </w:r>
      <w:r w:rsidR="00E965C2">
        <w:rPr>
          <w:noProof/>
        </w:rPr>
        <w:t>10</w:t>
      </w:r>
      <w:r w:rsidRPr="48F3073F">
        <w:fldChar w:fldCharType="end"/>
      </w:r>
      <w:r w:rsidRPr="003105EF">
        <w:t xml:space="preserve"> Diagram sekuens : </w:t>
      </w:r>
      <w:bookmarkEnd w:id="101"/>
      <w:r w:rsidR="00B65994">
        <w:rPr>
          <w:noProof/>
          <w:lang w:eastAsia="ja-JP"/>
        </w:rPr>
        <w:t>Melihat Histori Transaksi</w:t>
      </w:r>
      <w:bookmarkStart w:id="102" w:name="_Toc505173935"/>
      <w:bookmarkStart w:id="103" w:name="_Toc505219836"/>
      <w:bookmarkStart w:id="104" w:name="_Toc525536520"/>
      <w:bookmarkStart w:id="105" w:name="_Toc530143632"/>
      <w:bookmarkStart w:id="106" w:name="_Toc439611366"/>
      <w:bookmarkStart w:id="107" w:name="_Toc505173938"/>
    </w:p>
    <w:p w14:paraId="6782442E" w14:textId="77777777" w:rsidR="00BD4C24" w:rsidRPr="00E56CF7" w:rsidRDefault="00BD4C24" w:rsidP="37F1EB66">
      <w:pPr>
        <w:jc w:val="center"/>
        <w:rPr>
          <w:lang w:val="en-US"/>
        </w:rPr>
      </w:pPr>
    </w:p>
    <w:p w14:paraId="79C168D0" w14:textId="77777777" w:rsidR="00890976" w:rsidRDefault="48F3073F" w:rsidP="00B0119A">
      <w:pPr>
        <w:pStyle w:val="Heading2"/>
      </w:pPr>
      <w:r>
        <w:lastRenderedPageBreak/>
        <w:t>Deskripsi Kelas-kelas</w:t>
      </w:r>
      <w:bookmarkEnd w:id="102"/>
      <w:bookmarkEnd w:id="103"/>
      <w:bookmarkEnd w:id="104"/>
      <w:bookmarkEnd w:id="105"/>
      <w:bookmarkEnd w:id="106"/>
    </w:p>
    <w:p w14:paraId="0BDEFD36" w14:textId="77777777" w:rsidR="00F5552B" w:rsidRPr="00513EE5" w:rsidRDefault="48F3073F" w:rsidP="00B0119A">
      <w:pPr>
        <w:pStyle w:val="Heading3"/>
      </w:pPr>
      <w:bookmarkStart w:id="108" w:name="_Toc439611367"/>
      <w:r>
        <w:t>Diagram Kelas</w:t>
      </w:r>
      <w:bookmarkEnd w:id="108"/>
    </w:p>
    <w:p w14:paraId="04A4B333" w14:textId="16CF4E65" w:rsidR="00540B85" w:rsidRDefault="00F02807" w:rsidP="00540B85">
      <w:pPr>
        <w:keepNext/>
      </w:pPr>
      <w:bookmarkStart w:id="109" w:name="_GoBack"/>
      <w:bookmarkEnd w:id="109"/>
      <w:r>
        <w:rPr>
          <w:noProof/>
          <w:lang w:val="en-US" w:eastAsia="en-US"/>
        </w:rPr>
        <w:drawing>
          <wp:inline distT="0" distB="0" distL="0" distR="0" wp14:anchorId="31BC72AD" wp14:editId="0CB1A9E4">
            <wp:extent cx="5750560" cy="4323715"/>
            <wp:effectExtent l="0" t="0" r="0" b="0"/>
            <wp:docPr id="27" name="Picture 27" descr="../../Screen%20Shot%202018-01-04%20at%2008.5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1-04%20at%2008.59.3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0560" cy="4323715"/>
                    </a:xfrm>
                    <a:prstGeom prst="rect">
                      <a:avLst/>
                    </a:prstGeom>
                    <a:noFill/>
                    <a:ln>
                      <a:noFill/>
                    </a:ln>
                  </pic:spPr>
                </pic:pic>
              </a:graphicData>
            </a:graphic>
          </wp:inline>
        </w:drawing>
      </w:r>
    </w:p>
    <w:p w14:paraId="2FEC6481" w14:textId="4C24F0C8" w:rsidR="00970EE2" w:rsidRPr="00B4399B" w:rsidRDefault="00540B85" w:rsidP="00B0119A">
      <w:pPr>
        <w:pStyle w:val="Caption"/>
        <w:jc w:val="center"/>
        <w:outlineLvl w:val="0"/>
      </w:pPr>
      <w:bookmarkStart w:id="110" w:name="_Toc439611441"/>
      <w:r>
        <w:t xml:space="preserve">Gambar </w:t>
      </w:r>
      <w:r w:rsidR="00CC2967" w:rsidRPr="37F1EB66">
        <w:fldChar w:fldCharType="begin"/>
      </w:r>
      <w:r w:rsidR="00CC2967">
        <w:instrText xml:space="preserve"> SEQ Gambar \* ARABIC </w:instrText>
      </w:r>
      <w:r w:rsidR="00CC2967" w:rsidRPr="37F1EB66">
        <w:fldChar w:fldCharType="separate"/>
      </w:r>
      <w:r w:rsidR="00E965C2">
        <w:rPr>
          <w:noProof/>
        </w:rPr>
        <w:t>17</w:t>
      </w:r>
      <w:r w:rsidR="00CC2967" w:rsidRPr="37F1EB66">
        <w:fldChar w:fldCharType="end"/>
      </w:r>
      <w:r>
        <w:rPr>
          <w:lang w:val="en-US"/>
        </w:rPr>
        <w:t xml:space="preserve"> Diagram Kelas : Keseluruhan</w:t>
      </w:r>
      <w:bookmarkStart w:id="111" w:name="_Toc439611443"/>
      <w:bookmarkStart w:id="112" w:name="_Toc439611444"/>
      <w:bookmarkEnd w:id="110"/>
      <w:bookmarkEnd w:id="111"/>
      <w:bookmarkEnd w:id="112"/>
    </w:p>
    <w:bookmarkEnd w:id="107"/>
    <w:p w14:paraId="4A5E0799" w14:textId="50FCBEE3" w:rsidR="37F1EB66" w:rsidRDefault="48F3073F" w:rsidP="00B0119A">
      <w:pPr>
        <w:pStyle w:val="Heading1"/>
      </w:pPr>
      <w:r>
        <w:t xml:space="preserve">Data Flow Diagram </w:t>
      </w:r>
    </w:p>
    <w:p w14:paraId="4EA953B2" w14:textId="7AB8D4E2" w:rsidR="00076749" w:rsidRPr="00076749" w:rsidRDefault="00F425C6" w:rsidP="00076749">
      <w:pPr>
        <w:rPr>
          <w:lang w:val="en-GB"/>
        </w:rPr>
      </w:pPr>
      <w:r>
        <w:rPr>
          <w:noProof/>
          <w:lang w:val="en-US" w:eastAsia="en-US"/>
        </w:rPr>
        <w:drawing>
          <wp:inline distT="0" distB="0" distL="0" distR="0" wp14:anchorId="5ABEF6CF" wp14:editId="58A4582F">
            <wp:extent cx="5746115" cy="1147445"/>
            <wp:effectExtent l="0" t="0" r="0" b="0"/>
            <wp:docPr id="13" name="Picture 13" descr="../../Desktop/Screen%20Shot%202017-12-29%20at%2011.0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2-29%20at%2011.08.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115" cy="1147445"/>
                    </a:xfrm>
                    <a:prstGeom prst="rect">
                      <a:avLst/>
                    </a:prstGeom>
                    <a:noFill/>
                    <a:ln>
                      <a:noFill/>
                    </a:ln>
                  </pic:spPr>
                </pic:pic>
              </a:graphicData>
            </a:graphic>
          </wp:inline>
        </w:drawing>
      </w:r>
    </w:p>
    <w:p w14:paraId="6E59F6FD" w14:textId="699F717F" w:rsidR="37F1EB66" w:rsidRDefault="003663FE" w:rsidP="00B0119A">
      <w:pPr>
        <w:outlineLvl w:val="0"/>
        <w:rPr>
          <w:lang w:val="en-GB"/>
        </w:rPr>
      </w:pPr>
      <w:r>
        <w:rPr>
          <w:noProof/>
          <w:lang w:val="en-US" w:eastAsia="en-US"/>
        </w:rPr>
        <mc:AlternateContent>
          <mc:Choice Requires="wps">
            <w:drawing>
              <wp:anchor distT="0" distB="0" distL="114300" distR="114300" simplePos="0" relativeHeight="251658240" behindDoc="0" locked="0" layoutInCell="1" allowOverlap="1" wp14:anchorId="2DD82170" wp14:editId="57879290">
                <wp:simplePos x="0" y="0"/>
                <wp:positionH relativeFrom="margin">
                  <wp:align>center</wp:align>
                </wp:positionH>
                <wp:positionV relativeFrom="paragraph">
                  <wp:posOffset>7192562</wp:posOffset>
                </wp:positionV>
                <wp:extent cx="2146300" cy="269875"/>
                <wp:effectExtent l="0" t="0" r="6350" b="8255"/>
                <wp:wrapNone/>
                <wp:docPr id="58" name="Text Box 58"/>
                <wp:cNvGraphicFramePr/>
                <a:graphic xmlns:a="http://schemas.openxmlformats.org/drawingml/2006/main">
                  <a:graphicData uri="http://schemas.microsoft.com/office/word/2010/wordprocessingShape">
                    <wps:wsp>
                      <wps:cNvSpPr txBox="1"/>
                      <wps:spPr>
                        <a:xfrm>
                          <a:off x="0" y="0"/>
                          <a:ext cx="2146300" cy="269875"/>
                        </a:xfrm>
                        <a:prstGeom prst="rect">
                          <a:avLst/>
                        </a:prstGeom>
                        <a:solidFill>
                          <a:prstClr val="white"/>
                        </a:solidFill>
                        <a:ln>
                          <a:noFill/>
                        </a:ln>
                        <a:effectLst/>
                      </wps:spPr>
                      <wps:txbx>
                        <w:txbxContent>
                          <w:p w14:paraId="61A5BD72" w14:textId="77777777" w:rsidR="00342306" w:rsidRPr="0013603D" w:rsidRDefault="00342306" w:rsidP="003663FE">
                            <w:pPr>
                              <w:pStyle w:val="Caption"/>
                              <w:rPr>
                                <w:noProof/>
                                <w:sz w:val="20"/>
                                <w:szCs w:val="20"/>
                              </w:rPr>
                            </w:pPr>
                            <w:r>
                              <w:t xml:space="preserve">Gambar </w:t>
                            </w:r>
                            <w:fldSimple w:instr=" SEQ Gambar \* ARABIC ">
                              <w:r>
                                <w:rPr>
                                  <w:noProof/>
                                </w:rPr>
                                <w:t>18</w:t>
                              </w:r>
                            </w:fldSimple>
                            <w:r w:rsidRPr="0038449E">
                              <w:t xml:space="preserve"> Diagram Aliran Data : </w:t>
                            </w:r>
                            <w:r>
                              <w:rPr>
                                <w:lang w:val="en-US"/>
                              </w:rPr>
                              <w:t>level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DD82170" id="_x0000_t202" coordsize="21600,21600" o:spt="202" path="m0,0l0,21600,21600,21600,21600,0xe">
                <v:stroke joinstyle="miter"/>
                <v:path gradientshapeok="t" o:connecttype="rect"/>
              </v:shapetype>
              <v:shape id="Text Box 58" o:spid="_x0000_s1026" type="#_x0000_t202" style="position:absolute;left:0;text-align:left;margin-left:0;margin-top:566.35pt;width:169pt;height:21.25pt;z-index:251658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" stroked="f">
                <v:textbox style="mso-fit-shape-to-text:t" inset="0,0,0,0">
                  <w:txbxContent>
                    <w:p w14:paraId="61A5BD72" w14:textId="77777777" w:rsidR="00342306" w:rsidRPr="0013603D" w:rsidRDefault="00342306" w:rsidP="003663FE">
                      <w:pPr>
                        <w:pStyle w:val="Caption"/>
                        <w:rPr>
                          <w:noProof/>
                          <w:sz w:val="20"/>
                          <w:szCs w:val="20"/>
                        </w:rPr>
                      </w:pPr>
                      <w:r>
                        <w:t xml:space="preserve">Gambar </w:t>
                      </w:r>
                      <w:fldSimple w:instr=" SEQ Gambar \* ARABIC ">
                        <w:r>
                          <w:rPr>
                            <w:noProof/>
                          </w:rPr>
                          <w:t>18</w:t>
                        </w:r>
                      </w:fldSimple>
                      <w:r w:rsidRPr="0038449E">
                        <w:t xml:space="preserve"> Diagram Aliran Data : </w:t>
                      </w:r>
                      <w:r>
                        <w:rPr>
                          <w:lang w:val="en-US"/>
                        </w:rPr>
                        <w:t>level 3</w:t>
                      </w:r>
                    </w:p>
                  </w:txbxContent>
                </v:textbox>
                <w10:wrap anchorx="margin"/>
              </v:shape>
            </w:pict>
          </mc:Fallback>
        </mc:AlternateContent>
      </w:r>
      <w:r w:rsidR="00195611">
        <w:rPr>
          <w:lang w:val="en-GB"/>
        </w:rPr>
        <w:t>Entity</w:t>
      </w:r>
      <w:r w:rsidR="37F1EB66" w:rsidRPr="37F1EB66">
        <w:rPr>
          <w:lang w:val="en-GB"/>
        </w:rPr>
        <w:t xml:space="preserve"> Data Model</w:t>
      </w:r>
    </w:p>
    <w:p w14:paraId="7D352FE9" w14:textId="4341C6A5" w:rsidR="48F3073F" w:rsidRDefault="48F3073F" w:rsidP="48F3073F"/>
    <w:p w14:paraId="6E3EF49B" w14:textId="0E94D568" w:rsidR="48F3073F" w:rsidRDefault="00195611" w:rsidP="48F3073F">
      <w:r>
        <w:rPr>
          <w:noProof/>
          <w:lang w:val="en-US" w:eastAsia="en-US"/>
        </w:rPr>
        <w:lastRenderedPageBreak/>
        <w:drawing>
          <wp:inline distT="0" distB="0" distL="0" distR="0" wp14:anchorId="23ED9C29" wp14:editId="643F4FD2">
            <wp:extent cx="4379670" cy="2673995"/>
            <wp:effectExtent l="0" t="0" r="0" b="0"/>
            <wp:docPr id="3" name="Picture 3" descr="../../Desktop/Screen%20Shot%202017-12-29%20at%2011.02.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2-29%20at%2011.02.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8963" cy="2685774"/>
                    </a:xfrm>
                    <a:prstGeom prst="rect">
                      <a:avLst/>
                    </a:prstGeom>
                    <a:noFill/>
                    <a:ln>
                      <a:noFill/>
                    </a:ln>
                  </pic:spPr>
                </pic:pic>
              </a:graphicData>
            </a:graphic>
          </wp:inline>
        </w:drawing>
      </w:r>
    </w:p>
    <w:sectPr w:rsidR="48F3073F" w:rsidSect="00C95F80">
      <w:headerReference w:type="first" r:id="rId23"/>
      <w:footerReference w:type="first" r:id="rId24"/>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BCB17" w14:textId="77777777" w:rsidR="001C3E79" w:rsidRDefault="001C3E79">
      <w:r>
        <w:separator/>
      </w:r>
    </w:p>
  </w:endnote>
  <w:endnote w:type="continuationSeparator" w:id="0">
    <w:p w14:paraId="40289224" w14:textId="77777777" w:rsidR="001C3E79" w:rsidRDefault="001C3E79">
      <w:r>
        <w:continuationSeparator/>
      </w:r>
    </w:p>
  </w:endnote>
  <w:endnote w:type="continuationNotice" w:id="1">
    <w:p w14:paraId="697ADC17" w14:textId="77777777" w:rsidR="001C3E79" w:rsidRDefault="001C3E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342306" w14:paraId="14C0C8E0" w14:textId="77777777" w:rsidTr="48F3073F">
      <w:tc>
        <w:tcPr>
          <w:tcW w:w="3600" w:type="dxa"/>
        </w:tcPr>
        <w:p w14:paraId="18EC31D6" w14:textId="77777777" w:rsidR="00342306" w:rsidRPr="00101C89" w:rsidRDefault="00342306" w:rsidP="48F3073F">
          <w:pPr>
            <w:pStyle w:val="Footer"/>
            <w:rPr>
              <w:rFonts w:ascii="Arial" w:hAnsi="Arial"/>
              <w:b/>
              <w:bCs/>
              <w:sz w:val="22"/>
              <w:szCs w:val="22"/>
              <w:lang w:val="id-ID"/>
            </w:rPr>
          </w:pPr>
          <w:r w:rsidRPr="48F3073F">
            <w:rPr>
              <w:rFonts w:ascii="Arial" w:hAnsi="Arial"/>
              <w:b/>
              <w:bCs/>
              <w:sz w:val="22"/>
              <w:szCs w:val="22"/>
              <w:lang w:val="id-ID"/>
            </w:rPr>
            <w:t>Jurusan Teknik Informatika  ITS</w:t>
          </w:r>
        </w:p>
      </w:tc>
      <w:tc>
        <w:tcPr>
          <w:tcW w:w="1530" w:type="dxa"/>
        </w:tcPr>
        <w:p w14:paraId="3840AADF" w14:textId="77777777" w:rsidR="00342306" w:rsidRPr="00101C89" w:rsidRDefault="00342306" w:rsidP="48F3073F">
          <w:pPr>
            <w:pStyle w:val="Footer"/>
            <w:jc w:val="center"/>
            <w:rPr>
              <w:rFonts w:ascii="Arial" w:hAnsi="Arial"/>
              <w:b/>
              <w:bCs/>
              <w:sz w:val="22"/>
              <w:szCs w:val="22"/>
              <w:lang w:val="id-ID"/>
            </w:rPr>
          </w:pPr>
          <w:r w:rsidRPr="48F3073F">
            <w:rPr>
              <w:rFonts w:ascii="Arial" w:hAnsi="Arial"/>
              <w:b/>
              <w:bCs/>
              <w:sz w:val="22"/>
              <w:szCs w:val="22"/>
              <w:lang w:val="id-ID"/>
            </w:rPr>
            <w:t>SKPL-FRS</w:t>
          </w:r>
        </w:p>
      </w:tc>
      <w:tc>
        <w:tcPr>
          <w:tcW w:w="3960" w:type="dxa"/>
        </w:tcPr>
        <w:p w14:paraId="23E7F578" w14:textId="2208A2B9" w:rsidR="00342306" w:rsidRPr="00101C89" w:rsidRDefault="00342306" w:rsidP="48F3073F">
          <w:pPr>
            <w:pStyle w:val="Footer"/>
            <w:tabs>
              <w:tab w:val="clear" w:pos="4320"/>
              <w:tab w:val="center" w:pos="3492"/>
            </w:tabs>
            <w:jc w:val="right"/>
            <w:rPr>
              <w:rFonts w:ascii="Arial" w:hAnsi="Arial"/>
              <w:b/>
              <w:bCs/>
              <w:sz w:val="22"/>
              <w:szCs w:val="22"/>
              <w:lang w:val="id-ID"/>
            </w:rPr>
          </w:pPr>
          <w:r w:rsidRPr="05776352">
            <w:rPr>
              <w:rStyle w:val="PageNumber"/>
              <w:b/>
              <w:bCs/>
              <w:sz w:val="22"/>
              <w:szCs w:val="22"/>
              <w:lang w:val="id-ID"/>
            </w:rPr>
            <w:t xml:space="preserve">Halaman </w:t>
          </w:r>
          <w:r w:rsidRPr="05776352">
            <w:rPr>
              <w:rStyle w:val="PageNumber"/>
              <w:b/>
              <w:bCs/>
              <w:noProof/>
              <w:sz w:val="22"/>
              <w:szCs w:val="22"/>
              <w:lang w:val="id-ID"/>
            </w:rPr>
            <w:fldChar w:fldCharType="begin"/>
          </w:r>
          <w:r w:rsidRPr="00101C89">
            <w:rPr>
              <w:rStyle w:val="PageNumber"/>
              <w:b/>
              <w:sz w:val="22"/>
              <w:lang w:val="id-ID"/>
            </w:rPr>
            <w:instrText xml:space="preserve"> PAGE </w:instrText>
          </w:r>
          <w:r w:rsidRPr="05776352">
            <w:rPr>
              <w:rStyle w:val="PageNumber"/>
              <w:b/>
              <w:sz w:val="22"/>
              <w:lang w:val="id-ID"/>
            </w:rPr>
            <w:fldChar w:fldCharType="separate"/>
          </w:r>
          <w:r w:rsidR="0049712D">
            <w:rPr>
              <w:rStyle w:val="PageNumber"/>
              <w:b/>
              <w:noProof/>
              <w:sz w:val="22"/>
              <w:lang w:val="id-ID"/>
            </w:rPr>
            <w:t>1</w:t>
          </w:r>
          <w:r w:rsidRPr="05776352">
            <w:rPr>
              <w:rStyle w:val="PageNumber"/>
              <w:b/>
              <w:bCs/>
              <w:noProof/>
              <w:sz w:val="22"/>
              <w:szCs w:val="22"/>
              <w:lang w:val="id-ID"/>
            </w:rPr>
            <w:fldChar w:fldCharType="end"/>
          </w:r>
          <w:r w:rsidRPr="05776352">
            <w:rPr>
              <w:rStyle w:val="PageNumber"/>
              <w:b/>
              <w:bCs/>
              <w:snapToGrid w:val="0"/>
              <w:sz w:val="22"/>
              <w:szCs w:val="22"/>
              <w:lang w:val="id-ID"/>
            </w:rPr>
            <w:t xml:space="preserve"> dari </w:t>
          </w:r>
          <w:r w:rsidRPr="05776352">
            <w:rPr>
              <w:rStyle w:val="PageNumber"/>
              <w:rFonts w:cs="Arial"/>
              <w:b/>
              <w:bCs/>
              <w:noProof/>
              <w:sz w:val="22"/>
              <w:szCs w:val="22"/>
              <w:lang w:val="id-ID"/>
            </w:rPr>
            <w:fldChar w:fldCharType="begin"/>
          </w:r>
          <w:r w:rsidRPr="00101C89">
            <w:rPr>
              <w:rStyle w:val="PageNumber"/>
              <w:rFonts w:cs="Arial"/>
              <w:b/>
              <w:bCs/>
              <w:sz w:val="22"/>
              <w:lang w:val="id-ID"/>
            </w:rPr>
            <w:instrText xml:space="preserve"> NUMPAGES </w:instrText>
          </w:r>
          <w:r w:rsidRPr="05776352">
            <w:rPr>
              <w:rStyle w:val="PageNumber"/>
              <w:rFonts w:cs="Arial"/>
              <w:b/>
              <w:bCs/>
              <w:sz w:val="22"/>
              <w:lang w:val="id-ID"/>
            </w:rPr>
            <w:fldChar w:fldCharType="separate"/>
          </w:r>
          <w:r w:rsidR="0049712D">
            <w:rPr>
              <w:rStyle w:val="PageNumber"/>
              <w:rFonts w:cs="Arial"/>
              <w:b/>
              <w:bCs/>
              <w:noProof/>
              <w:sz w:val="22"/>
              <w:lang w:val="id-ID"/>
            </w:rPr>
            <w:t>28</w:t>
          </w:r>
          <w:r w:rsidRPr="05776352">
            <w:rPr>
              <w:rStyle w:val="PageNumber"/>
              <w:rFonts w:cs="Arial"/>
              <w:b/>
              <w:bCs/>
              <w:noProof/>
              <w:sz w:val="22"/>
              <w:szCs w:val="22"/>
              <w:lang w:val="id-ID"/>
            </w:rPr>
            <w:fldChar w:fldCharType="end"/>
          </w:r>
          <w:r w:rsidRPr="05776352">
            <w:rPr>
              <w:rStyle w:val="PageNumber"/>
              <w:b/>
              <w:bCs/>
              <w:snapToGrid w:val="0"/>
              <w:sz w:val="22"/>
              <w:szCs w:val="22"/>
              <w:lang w:val="id-ID"/>
            </w:rPr>
            <w:t xml:space="preserve"> </w:t>
          </w:r>
        </w:p>
      </w:tc>
    </w:tr>
    <w:tr w:rsidR="00342306" w14:paraId="2F94FED1" w14:textId="77777777" w:rsidTr="48F3073F">
      <w:trPr>
        <w:trHeight w:val="225"/>
      </w:trPr>
      <w:tc>
        <w:tcPr>
          <w:tcW w:w="9090" w:type="dxa"/>
          <w:gridSpan w:val="3"/>
        </w:tcPr>
        <w:p w14:paraId="42E6E967" w14:textId="77777777" w:rsidR="00342306" w:rsidRPr="00101C89" w:rsidRDefault="00342306" w:rsidP="48F3073F">
          <w:pPr>
            <w:pStyle w:val="Footer"/>
            <w:spacing w:before="120"/>
            <w:jc w:val="center"/>
            <w:rPr>
              <w:rFonts w:ascii="Arial" w:hAnsi="Arial"/>
              <w:sz w:val="16"/>
              <w:szCs w:val="16"/>
              <w:lang w:val="id-ID"/>
            </w:rPr>
          </w:pPr>
          <w:r w:rsidRPr="48F3073F">
            <w:rPr>
              <w:rFonts w:ascii="Arial" w:hAnsi="Arial"/>
              <w:sz w:val="16"/>
              <w:szCs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02006F12" w14:textId="77777777" w:rsidR="00342306" w:rsidRDefault="003423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88B85C" w14:textId="77777777" w:rsidR="001C3E79" w:rsidRDefault="001C3E79">
      <w:r>
        <w:separator/>
      </w:r>
    </w:p>
  </w:footnote>
  <w:footnote w:type="continuationSeparator" w:id="0">
    <w:p w14:paraId="22C9E130" w14:textId="77777777" w:rsidR="001C3E79" w:rsidRDefault="001C3E79">
      <w:r>
        <w:continuationSeparator/>
      </w:r>
    </w:p>
  </w:footnote>
  <w:footnote w:type="continuationNotice" w:id="1">
    <w:p w14:paraId="21F9E77F" w14:textId="77777777" w:rsidR="001C3E79" w:rsidRDefault="001C3E7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84757" w14:textId="77777777" w:rsidR="00342306" w:rsidRDefault="003423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3230CE"/>
    <w:multiLevelType w:val="hybridMultilevel"/>
    <w:tmpl w:val="3B244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427EE"/>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BB46B2"/>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37636"/>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138D6"/>
    <w:multiLevelType w:val="multilevel"/>
    <w:tmpl w:val="618C926E"/>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6">
    <w:nsid w:val="1C076CF2"/>
    <w:multiLevelType w:val="multilevel"/>
    <w:tmpl w:val="A6FA634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22B95776"/>
    <w:multiLevelType w:val="multilevel"/>
    <w:tmpl w:val="43D820DC"/>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27936DC9"/>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F262BE"/>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FC5261"/>
    <w:multiLevelType w:val="multilevel"/>
    <w:tmpl w:val="A5B24A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b/>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2E43748F"/>
    <w:multiLevelType w:val="hybridMultilevel"/>
    <w:tmpl w:val="60CE17D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2E8326D4"/>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03731F"/>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A80CF2"/>
    <w:multiLevelType w:val="hybridMultilevel"/>
    <w:tmpl w:val="3258E0B0"/>
    <w:lvl w:ilvl="0" w:tplc="A1863358">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74132A"/>
    <w:multiLevelType w:val="hybridMultilevel"/>
    <w:tmpl w:val="7B70068A"/>
    <w:lvl w:ilvl="0" w:tplc="51209FEA">
      <w:start w:val="1"/>
      <w:numFmt w:val="decimal"/>
      <w:lvlText w:val="%1."/>
      <w:lvlJc w:val="left"/>
      <w:pPr>
        <w:ind w:left="720" w:hanging="360"/>
      </w:pPr>
      <w:rPr>
        <w:rFonts w:hint="default"/>
        <w:color w:val="C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2D53297"/>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A335197"/>
    <w:multiLevelType w:val="multilevel"/>
    <w:tmpl w:val="5A2A8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3E5BF9"/>
    <w:multiLevelType w:val="multilevel"/>
    <w:tmpl w:val="4D309EF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8C6714C"/>
    <w:multiLevelType w:val="multilevel"/>
    <w:tmpl w:val="1B0875F0"/>
    <w:lvl w:ilvl="0">
      <w:start w:val="2"/>
      <w:numFmt w:val="decimal"/>
      <w:lvlText w:val="%1."/>
      <w:lvlJc w:val="left"/>
      <w:pPr>
        <w:ind w:left="720" w:firstLine="360"/>
      </w:pPr>
      <w:rPr>
        <w:rFonts w:hint="default"/>
        <w:sz w:val="20"/>
        <w:szCs w:val="20"/>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0">
    <w:nsid w:val="5F0937A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1390191"/>
    <w:multiLevelType w:val="multilevel"/>
    <w:tmpl w:val="8258D2EA"/>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65EC67AE"/>
    <w:multiLevelType w:val="multilevel"/>
    <w:tmpl w:val="B19AF5A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3">
    <w:nsid w:val="697B52D8"/>
    <w:multiLevelType w:val="multilevel"/>
    <w:tmpl w:val="C20604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6E144368"/>
    <w:multiLevelType w:val="hybridMultilevel"/>
    <w:tmpl w:val="40DCA058"/>
    <w:lvl w:ilvl="0" w:tplc="FEACAD24">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FAE3BC5"/>
    <w:multiLevelType w:val="hybridMultilevel"/>
    <w:tmpl w:val="79FE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704FFE"/>
    <w:multiLevelType w:val="multilevel"/>
    <w:tmpl w:val="0432534E"/>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7">
    <w:nsid w:val="753D6ED1"/>
    <w:multiLevelType w:val="multilevel"/>
    <w:tmpl w:val="235E3602"/>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nsid w:val="77652D86"/>
    <w:multiLevelType w:val="multilevel"/>
    <w:tmpl w:val="2F46F9CE"/>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nsid w:val="79F50636"/>
    <w:multiLevelType w:val="multilevel"/>
    <w:tmpl w:val="D288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8"/>
  </w:num>
  <w:num w:numId="3">
    <w:abstractNumId w:val="27"/>
  </w:num>
  <w:num w:numId="4">
    <w:abstractNumId w:val="7"/>
  </w:num>
  <w:num w:numId="5">
    <w:abstractNumId w:val="5"/>
  </w:num>
  <w:num w:numId="6">
    <w:abstractNumId w:val="25"/>
  </w:num>
  <w:num w:numId="7">
    <w:abstractNumId w:val="1"/>
  </w:num>
  <w:num w:numId="8">
    <w:abstractNumId w:val="21"/>
  </w:num>
  <w:num w:numId="9">
    <w:abstractNumId w:val="28"/>
  </w:num>
  <w:num w:numId="10">
    <w:abstractNumId w:val="22"/>
  </w:num>
  <w:num w:numId="11">
    <w:abstractNumId w:val="23"/>
  </w:num>
  <w:num w:numId="12">
    <w:abstractNumId w:val="29"/>
  </w:num>
  <w:num w:numId="13">
    <w:abstractNumId w:val="13"/>
  </w:num>
  <w:num w:numId="14">
    <w:abstractNumId w:val="11"/>
  </w:num>
  <w:num w:numId="15">
    <w:abstractNumId w:val="8"/>
  </w:num>
  <w:num w:numId="16">
    <w:abstractNumId w:val="17"/>
  </w:num>
  <w:num w:numId="17">
    <w:abstractNumId w:val="9"/>
  </w:num>
  <w:num w:numId="18">
    <w:abstractNumId w:val="4"/>
  </w:num>
  <w:num w:numId="19">
    <w:abstractNumId w:val="16"/>
  </w:num>
  <w:num w:numId="20">
    <w:abstractNumId w:val="3"/>
  </w:num>
  <w:num w:numId="21">
    <w:abstractNumId w:val="12"/>
  </w:num>
  <w:num w:numId="22">
    <w:abstractNumId w:val="14"/>
  </w:num>
  <w:num w:numId="23">
    <w:abstractNumId w:val="2"/>
  </w:num>
  <w:num w:numId="24">
    <w:abstractNumId w:val="10"/>
  </w:num>
  <w:num w:numId="25">
    <w:abstractNumId w:val="19"/>
  </w:num>
  <w:num w:numId="26">
    <w:abstractNumId w:val="15"/>
  </w:num>
  <w:num w:numId="27">
    <w:abstractNumId w:val="24"/>
  </w:num>
  <w:num w:numId="28">
    <w:abstractNumId w:val="10"/>
    <w:lvlOverride w:ilvl="0">
      <w:startOverride w:val="3"/>
    </w:lvlOverride>
    <w:lvlOverride w:ilvl="1">
      <w:startOverride w:val="2"/>
    </w:lvlOverride>
    <w:lvlOverride w:ilvl="2">
      <w:startOverride w:val="2"/>
    </w:lvlOverride>
    <w:lvlOverride w:ilvl="3">
      <w:startOverride w:val="1"/>
    </w:lvlOverride>
    <w:lvlOverride w:ilvl="4">
      <w:startOverride w:val="3"/>
    </w:lvlOverride>
  </w:num>
  <w:num w:numId="29">
    <w:abstractNumId w:val="20"/>
  </w:num>
  <w:num w:numId="30">
    <w:abstractNumId w:val="26"/>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hideSpellingErrors/>
  <w:defaultTabStop w:val="720"/>
  <w:characterSpacingControl w:val="doNotCompress"/>
  <w:hdrShapeDefaults>
    <o:shapedefaults v:ext="edit" spidmax="2049">
      <o:colormru v:ext="edit" colors="#f8f8f8"/>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0176D"/>
    <w:rsid w:val="00006A5B"/>
    <w:rsid w:val="000071B3"/>
    <w:rsid w:val="00007D9B"/>
    <w:rsid w:val="00016102"/>
    <w:rsid w:val="000177DC"/>
    <w:rsid w:val="000278BA"/>
    <w:rsid w:val="00030BEE"/>
    <w:rsid w:val="00035706"/>
    <w:rsid w:val="00035727"/>
    <w:rsid w:val="000422A3"/>
    <w:rsid w:val="000437CF"/>
    <w:rsid w:val="00046504"/>
    <w:rsid w:val="000501A0"/>
    <w:rsid w:val="000520D7"/>
    <w:rsid w:val="00060D1F"/>
    <w:rsid w:val="00061715"/>
    <w:rsid w:val="000645BA"/>
    <w:rsid w:val="00066B9C"/>
    <w:rsid w:val="00066BE6"/>
    <w:rsid w:val="00072F5C"/>
    <w:rsid w:val="0007439A"/>
    <w:rsid w:val="00076749"/>
    <w:rsid w:val="00077A1C"/>
    <w:rsid w:val="00081281"/>
    <w:rsid w:val="00083BED"/>
    <w:rsid w:val="00083D39"/>
    <w:rsid w:val="00085334"/>
    <w:rsid w:val="00091865"/>
    <w:rsid w:val="000927AD"/>
    <w:rsid w:val="00095B18"/>
    <w:rsid w:val="00096E7D"/>
    <w:rsid w:val="000A4ED4"/>
    <w:rsid w:val="000A5F75"/>
    <w:rsid w:val="000A638E"/>
    <w:rsid w:val="000A650B"/>
    <w:rsid w:val="000B1DC7"/>
    <w:rsid w:val="000B542C"/>
    <w:rsid w:val="000B6637"/>
    <w:rsid w:val="000C165E"/>
    <w:rsid w:val="000C17BA"/>
    <w:rsid w:val="000C382A"/>
    <w:rsid w:val="000C7BB1"/>
    <w:rsid w:val="000D1BF3"/>
    <w:rsid w:val="000D28D1"/>
    <w:rsid w:val="000D2B18"/>
    <w:rsid w:val="000D7E93"/>
    <w:rsid w:val="000E165A"/>
    <w:rsid w:val="000E1A6A"/>
    <w:rsid w:val="000E500C"/>
    <w:rsid w:val="000E6477"/>
    <w:rsid w:val="000E734D"/>
    <w:rsid w:val="000E75F7"/>
    <w:rsid w:val="000E7877"/>
    <w:rsid w:val="000F1278"/>
    <w:rsid w:val="000F5330"/>
    <w:rsid w:val="000F5AE6"/>
    <w:rsid w:val="00100013"/>
    <w:rsid w:val="00101C89"/>
    <w:rsid w:val="00104366"/>
    <w:rsid w:val="001056A1"/>
    <w:rsid w:val="001077D2"/>
    <w:rsid w:val="00107863"/>
    <w:rsid w:val="00110AC2"/>
    <w:rsid w:val="0011284B"/>
    <w:rsid w:val="00115A3F"/>
    <w:rsid w:val="00116AE2"/>
    <w:rsid w:val="00120B6A"/>
    <w:rsid w:val="0012212E"/>
    <w:rsid w:val="00127D54"/>
    <w:rsid w:val="00132B75"/>
    <w:rsid w:val="001361F7"/>
    <w:rsid w:val="00137EDD"/>
    <w:rsid w:val="00140211"/>
    <w:rsid w:val="001406AA"/>
    <w:rsid w:val="00141B3A"/>
    <w:rsid w:val="0014470C"/>
    <w:rsid w:val="00147AD3"/>
    <w:rsid w:val="00147E7D"/>
    <w:rsid w:val="00151C1B"/>
    <w:rsid w:val="00152CE3"/>
    <w:rsid w:val="00153729"/>
    <w:rsid w:val="001578DC"/>
    <w:rsid w:val="00157AC6"/>
    <w:rsid w:val="001607F5"/>
    <w:rsid w:val="001635C6"/>
    <w:rsid w:val="00165205"/>
    <w:rsid w:val="00166530"/>
    <w:rsid w:val="00167756"/>
    <w:rsid w:val="001708A1"/>
    <w:rsid w:val="00171CA1"/>
    <w:rsid w:val="001758AD"/>
    <w:rsid w:val="00180042"/>
    <w:rsid w:val="00185A09"/>
    <w:rsid w:val="001864C8"/>
    <w:rsid w:val="00186F21"/>
    <w:rsid w:val="00187658"/>
    <w:rsid w:val="00191A6F"/>
    <w:rsid w:val="001947F8"/>
    <w:rsid w:val="00195611"/>
    <w:rsid w:val="001A3CDE"/>
    <w:rsid w:val="001A4BDB"/>
    <w:rsid w:val="001A4DB4"/>
    <w:rsid w:val="001C1A6A"/>
    <w:rsid w:val="001C2606"/>
    <w:rsid w:val="001C3E79"/>
    <w:rsid w:val="001C5287"/>
    <w:rsid w:val="001C7B6A"/>
    <w:rsid w:val="001D006A"/>
    <w:rsid w:val="001D2024"/>
    <w:rsid w:val="001D3960"/>
    <w:rsid w:val="001D5677"/>
    <w:rsid w:val="001D6D61"/>
    <w:rsid w:val="001E0676"/>
    <w:rsid w:val="001E1EBC"/>
    <w:rsid w:val="001E50A0"/>
    <w:rsid w:val="001E6E59"/>
    <w:rsid w:val="001E79CB"/>
    <w:rsid w:val="001E7B07"/>
    <w:rsid w:val="001F0122"/>
    <w:rsid w:val="001F17D1"/>
    <w:rsid w:val="001F1F37"/>
    <w:rsid w:val="001F2FAF"/>
    <w:rsid w:val="001F335F"/>
    <w:rsid w:val="001F503B"/>
    <w:rsid w:val="001F5FC7"/>
    <w:rsid w:val="001F6AC0"/>
    <w:rsid w:val="002000E0"/>
    <w:rsid w:val="0020637D"/>
    <w:rsid w:val="002072F8"/>
    <w:rsid w:val="00212330"/>
    <w:rsid w:val="00221679"/>
    <w:rsid w:val="00232A96"/>
    <w:rsid w:val="002356B0"/>
    <w:rsid w:val="00235AE0"/>
    <w:rsid w:val="00235B82"/>
    <w:rsid w:val="002365EC"/>
    <w:rsid w:val="00236B75"/>
    <w:rsid w:val="00240BCC"/>
    <w:rsid w:val="00241618"/>
    <w:rsid w:val="002430D5"/>
    <w:rsid w:val="00246C95"/>
    <w:rsid w:val="00247297"/>
    <w:rsid w:val="00247E1E"/>
    <w:rsid w:val="00252A5B"/>
    <w:rsid w:val="00253DEE"/>
    <w:rsid w:val="00257AA9"/>
    <w:rsid w:val="00260DF2"/>
    <w:rsid w:val="002611AF"/>
    <w:rsid w:val="0026134F"/>
    <w:rsid w:val="002617E0"/>
    <w:rsid w:val="00271A1A"/>
    <w:rsid w:val="00280C7B"/>
    <w:rsid w:val="00283523"/>
    <w:rsid w:val="00286B63"/>
    <w:rsid w:val="00286D81"/>
    <w:rsid w:val="00287903"/>
    <w:rsid w:val="00290571"/>
    <w:rsid w:val="002914F7"/>
    <w:rsid w:val="0029563A"/>
    <w:rsid w:val="00296D2E"/>
    <w:rsid w:val="002A0709"/>
    <w:rsid w:val="002B0683"/>
    <w:rsid w:val="002B1338"/>
    <w:rsid w:val="002B2241"/>
    <w:rsid w:val="002B2B5B"/>
    <w:rsid w:val="002B3773"/>
    <w:rsid w:val="002B5B48"/>
    <w:rsid w:val="002B6CB8"/>
    <w:rsid w:val="002B7D6D"/>
    <w:rsid w:val="002C5FFE"/>
    <w:rsid w:val="002C7C8C"/>
    <w:rsid w:val="002D5F7E"/>
    <w:rsid w:val="002D6CEA"/>
    <w:rsid w:val="002E14E4"/>
    <w:rsid w:val="002E2E45"/>
    <w:rsid w:val="002E4EDF"/>
    <w:rsid w:val="002F162F"/>
    <w:rsid w:val="002F32F7"/>
    <w:rsid w:val="002F35CD"/>
    <w:rsid w:val="002F485F"/>
    <w:rsid w:val="002F6104"/>
    <w:rsid w:val="003037AD"/>
    <w:rsid w:val="00303D9E"/>
    <w:rsid w:val="003042C5"/>
    <w:rsid w:val="003077F9"/>
    <w:rsid w:val="00313037"/>
    <w:rsid w:val="00314BB1"/>
    <w:rsid w:val="00324175"/>
    <w:rsid w:val="00325E2B"/>
    <w:rsid w:val="003322FD"/>
    <w:rsid w:val="0033605F"/>
    <w:rsid w:val="0033716D"/>
    <w:rsid w:val="00342306"/>
    <w:rsid w:val="00344929"/>
    <w:rsid w:val="00344AE3"/>
    <w:rsid w:val="0034582D"/>
    <w:rsid w:val="0034766A"/>
    <w:rsid w:val="003523DC"/>
    <w:rsid w:val="003537FA"/>
    <w:rsid w:val="003538D9"/>
    <w:rsid w:val="0035680B"/>
    <w:rsid w:val="00356F19"/>
    <w:rsid w:val="00357085"/>
    <w:rsid w:val="003603D2"/>
    <w:rsid w:val="00365DF6"/>
    <w:rsid w:val="003663FE"/>
    <w:rsid w:val="003665F6"/>
    <w:rsid w:val="003676AA"/>
    <w:rsid w:val="00367F93"/>
    <w:rsid w:val="00372267"/>
    <w:rsid w:val="00377ACE"/>
    <w:rsid w:val="003807B0"/>
    <w:rsid w:val="00381AF1"/>
    <w:rsid w:val="00381C48"/>
    <w:rsid w:val="003855BC"/>
    <w:rsid w:val="00385D6C"/>
    <w:rsid w:val="00387353"/>
    <w:rsid w:val="00395A86"/>
    <w:rsid w:val="00397B8F"/>
    <w:rsid w:val="003A08A3"/>
    <w:rsid w:val="003A0C65"/>
    <w:rsid w:val="003A1C41"/>
    <w:rsid w:val="003A33CB"/>
    <w:rsid w:val="003A35ED"/>
    <w:rsid w:val="003B40C0"/>
    <w:rsid w:val="003B7A61"/>
    <w:rsid w:val="003D262B"/>
    <w:rsid w:val="003D3851"/>
    <w:rsid w:val="003D4A5A"/>
    <w:rsid w:val="003D5732"/>
    <w:rsid w:val="003E0BC9"/>
    <w:rsid w:val="003E17AC"/>
    <w:rsid w:val="003E2FC8"/>
    <w:rsid w:val="003E5D9C"/>
    <w:rsid w:val="003E7DEA"/>
    <w:rsid w:val="003F0E81"/>
    <w:rsid w:val="003F3C8C"/>
    <w:rsid w:val="00412D04"/>
    <w:rsid w:val="00413B3A"/>
    <w:rsid w:val="00413E22"/>
    <w:rsid w:val="00416DDD"/>
    <w:rsid w:val="00420B96"/>
    <w:rsid w:val="00420D48"/>
    <w:rsid w:val="00422A07"/>
    <w:rsid w:val="00422D1A"/>
    <w:rsid w:val="00426DEF"/>
    <w:rsid w:val="00427629"/>
    <w:rsid w:val="004305C5"/>
    <w:rsid w:val="0043221C"/>
    <w:rsid w:val="00435931"/>
    <w:rsid w:val="00446012"/>
    <w:rsid w:val="004478FD"/>
    <w:rsid w:val="00452001"/>
    <w:rsid w:val="004567FF"/>
    <w:rsid w:val="004568A5"/>
    <w:rsid w:val="00457DD6"/>
    <w:rsid w:val="0046211C"/>
    <w:rsid w:val="00464E54"/>
    <w:rsid w:val="004659B4"/>
    <w:rsid w:val="00466C07"/>
    <w:rsid w:val="00473105"/>
    <w:rsid w:val="0047398C"/>
    <w:rsid w:val="0048058D"/>
    <w:rsid w:val="00481852"/>
    <w:rsid w:val="00482C0F"/>
    <w:rsid w:val="004838C6"/>
    <w:rsid w:val="004846BE"/>
    <w:rsid w:val="004850A5"/>
    <w:rsid w:val="004858CF"/>
    <w:rsid w:val="004867D9"/>
    <w:rsid w:val="0049275F"/>
    <w:rsid w:val="00494650"/>
    <w:rsid w:val="0049654F"/>
    <w:rsid w:val="0049707A"/>
    <w:rsid w:val="0049712D"/>
    <w:rsid w:val="004978D0"/>
    <w:rsid w:val="004A02C7"/>
    <w:rsid w:val="004A1657"/>
    <w:rsid w:val="004A29BD"/>
    <w:rsid w:val="004A3B80"/>
    <w:rsid w:val="004A581B"/>
    <w:rsid w:val="004A79D1"/>
    <w:rsid w:val="004B15E8"/>
    <w:rsid w:val="004B4032"/>
    <w:rsid w:val="004B4A39"/>
    <w:rsid w:val="004B5845"/>
    <w:rsid w:val="004B6D3A"/>
    <w:rsid w:val="004B7863"/>
    <w:rsid w:val="004B794D"/>
    <w:rsid w:val="004C0B9E"/>
    <w:rsid w:val="004C22E4"/>
    <w:rsid w:val="004C2414"/>
    <w:rsid w:val="004C61C9"/>
    <w:rsid w:val="004C79B9"/>
    <w:rsid w:val="004C7A76"/>
    <w:rsid w:val="004D13E2"/>
    <w:rsid w:val="004D21CA"/>
    <w:rsid w:val="004D2548"/>
    <w:rsid w:val="004D27BB"/>
    <w:rsid w:val="004D46B5"/>
    <w:rsid w:val="004E1CCE"/>
    <w:rsid w:val="004E2AC8"/>
    <w:rsid w:val="004E3366"/>
    <w:rsid w:val="004E3423"/>
    <w:rsid w:val="004E4BF9"/>
    <w:rsid w:val="004E61E5"/>
    <w:rsid w:val="004F0AC3"/>
    <w:rsid w:val="004F70F9"/>
    <w:rsid w:val="00504008"/>
    <w:rsid w:val="00506775"/>
    <w:rsid w:val="0050698A"/>
    <w:rsid w:val="00513363"/>
    <w:rsid w:val="00513EE5"/>
    <w:rsid w:val="00516D7B"/>
    <w:rsid w:val="00517478"/>
    <w:rsid w:val="005224A8"/>
    <w:rsid w:val="00524512"/>
    <w:rsid w:val="00524814"/>
    <w:rsid w:val="00527BDC"/>
    <w:rsid w:val="00533C3F"/>
    <w:rsid w:val="00534C6C"/>
    <w:rsid w:val="00535D09"/>
    <w:rsid w:val="00540937"/>
    <w:rsid w:val="00540B85"/>
    <w:rsid w:val="005412EF"/>
    <w:rsid w:val="005421C6"/>
    <w:rsid w:val="005423F2"/>
    <w:rsid w:val="005442E3"/>
    <w:rsid w:val="00544DF2"/>
    <w:rsid w:val="005506A9"/>
    <w:rsid w:val="0055541D"/>
    <w:rsid w:val="005569E5"/>
    <w:rsid w:val="005570E7"/>
    <w:rsid w:val="005571D7"/>
    <w:rsid w:val="00560730"/>
    <w:rsid w:val="005621BE"/>
    <w:rsid w:val="0056470B"/>
    <w:rsid w:val="00567487"/>
    <w:rsid w:val="005717F1"/>
    <w:rsid w:val="005742FD"/>
    <w:rsid w:val="005746DA"/>
    <w:rsid w:val="005747B4"/>
    <w:rsid w:val="00575A27"/>
    <w:rsid w:val="00577441"/>
    <w:rsid w:val="005806DA"/>
    <w:rsid w:val="00581B5D"/>
    <w:rsid w:val="005846D0"/>
    <w:rsid w:val="00586590"/>
    <w:rsid w:val="005874C6"/>
    <w:rsid w:val="005A0EC5"/>
    <w:rsid w:val="005A1B6E"/>
    <w:rsid w:val="005A2A9B"/>
    <w:rsid w:val="005A54EC"/>
    <w:rsid w:val="005B03B3"/>
    <w:rsid w:val="005B142B"/>
    <w:rsid w:val="005C07C1"/>
    <w:rsid w:val="005C0896"/>
    <w:rsid w:val="005C1BDA"/>
    <w:rsid w:val="005C5F4B"/>
    <w:rsid w:val="005D1072"/>
    <w:rsid w:val="005D21A1"/>
    <w:rsid w:val="005D2D32"/>
    <w:rsid w:val="005D7532"/>
    <w:rsid w:val="005D7C7D"/>
    <w:rsid w:val="005E3FAE"/>
    <w:rsid w:val="005F150B"/>
    <w:rsid w:val="005F53F8"/>
    <w:rsid w:val="00600D46"/>
    <w:rsid w:val="00601174"/>
    <w:rsid w:val="006012CE"/>
    <w:rsid w:val="00604491"/>
    <w:rsid w:val="00605997"/>
    <w:rsid w:val="00607ED6"/>
    <w:rsid w:val="00612663"/>
    <w:rsid w:val="00614E3C"/>
    <w:rsid w:val="0061737F"/>
    <w:rsid w:val="00624335"/>
    <w:rsid w:val="006253F4"/>
    <w:rsid w:val="00625DD9"/>
    <w:rsid w:val="00633D44"/>
    <w:rsid w:val="00633F9B"/>
    <w:rsid w:val="0063654C"/>
    <w:rsid w:val="00645F3F"/>
    <w:rsid w:val="0064649C"/>
    <w:rsid w:val="006479E1"/>
    <w:rsid w:val="00650B10"/>
    <w:rsid w:val="00651C80"/>
    <w:rsid w:val="00653A7A"/>
    <w:rsid w:val="0065772F"/>
    <w:rsid w:val="00660164"/>
    <w:rsid w:val="00661DD5"/>
    <w:rsid w:val="0066587F"/>
    <w:rsid w:val="00665DC4"/>
    <w:rsid w:val="00667E8B"/>
    <w:rsid w:val="00671023"/>
    <w:rsid w:val="00673566"/>
    <w:rsid w:val="006836FC"/>
    <w:rsid w:val="00685B13"/>
    <w:rsid w:val="00691D6F"/>
    <w:rsid w:val="00693FC6"/>
    <w:rsid w:val="00694FA1"/>
    <w:rsid w:val="0069625B"/>
    <w:rsid w:val="006B19CB"/>
    <w:rsid w:val="006B618A"/>
    <w:rsid w:val="006B6810"/>
    <w:rsid w:val="006B7E17"/>
    <w:rsid w:val="006C2ABA"/>
    <w:rsid w:val="006C53A0"/>
    <w:rsid w:val="006C6E4C"/>
    <w:rsid w:val="006C7EA5"/>
    <w:rsid w:val="006E11C1"/>
    <w:rsid w:val="006E40BE"/>
    <w:rsid w:val="006F18C5"/>
    <w:rsid w:val="006F3306"/>
    <w:rsid w:val="006F69FB"/>
    <w:rsid w:val="006F7CEE"/>
    <w:rsid w:val="00704917"/>
    <w:rsid w:val="0070753C"/>
    <w:rsid w:val="0071128B"/>
    <w:rsid w:val="00713B2A"/>
    <w:rsid w:val="0071430A"/>
    <w:rsid w:val="0071552B"/>
    <w:rsid w:val="00722DFC"/>
    <w:rsid w:val="0072779A"/>
    <w:rsid w:val="00731758"/>
    <w:rsid w:val="0073712E"/>
    <w:rsid w:val="0073745E"/>
    <w:rsid w:val="0074471C"/>
    <w:rsid w:val="0074590D"/>
    <w:rsid w:val="0074675B"/>
    <w:rsid w:val="00746A24"/>
    <w:rsid w:val="007474B0"/>
    <w:rsid w:val="00760796"/>
    <w:rsid w:val="00764911"/>
    <w:rsid w:val="00767538"/>
    <w:rsid w:val="00775812"/>
    <w:rsid w:val="00782D66"/>
    <w:rsid w:val="00785652"/>
    <w:rsid w:val="00785744"/>
    <w:rsid w:val="00787CD2"/>
    <w:rsid w:val="00791708"/>
    <w:rsid w:val="007924AA"/>
    <w:rsid w:val="007951A2"/>
    <w:rsid w:val="007973A8"/>
    <w:rsid w:val="00797C96"/>
    <w:rsid w:val="007A0458"/>
    <w:rsid w:val="007A1646"/>
    <w:rsid w:val="007A410D"/>
    <w:rsid w:val="007A450A"/>
    <w:rsid w:val="007D353B"/>
    <w:rsid w:val="007D4241"/>
    <w:rsid w:val="007E424F"/>
    <w:rsid w:val="007E45AF"/>
    <w:rsid w:val="007E50C7"/>
    <w:rsid w:val="007E58EE"/>
    <w:rsid w:val="007E7CC8"/>
    <w:rsid w:val="007E7E0A"/>
    <w:rsid w:val="007F00A6"/>
    <w:rsid w:val="007F0730"/>
    <w:rsid w:val="007F09A8"/>
    <w:rsid w:val="007F111E"/>
    <w:rsid w:val="007F3A95"/>
    <w:rsid w:val="007F44DF"/>
    <w:rsid w:val="007F4CE1"/>
    <w:rsid w:val="007F6B75"/>
    <w:rsid w:val="007F6ED8"/>
    <w:rsid w:val="00801683"/>
    <w:rsid w:val="008048A5"/>
    <w:rsid w:val="00810DC9"/>
    <w:rsid w:val="00813B18"/>
    <w:rsid w:val="0081467A"/>
    <w:rsid w:val="00815A22"/>
    <w:rsid w:val="00820E55"/>
    <w:rsid w:val="00823091"/>
    <w:rsid w:val="008263B1"/>
    <w:rsid w:val="00826F6D"/>
    <w:rsid w:val="008327D5"/>
    <w:rsid w:val="00835623"/>
    <w:rsid w:val="00836741"/>
    <w:rsid w:val="008375E6"/>
    <w:rsid w:val="00840E4D"/>
    <w:rsid w:val="008422BA"/>
    <w:rsid w:val="00845C99"/>
    <w:rsid w:val="0085067A"/>
    <w:rsid w:val="00851A20"/>
    <w:rsid w:val="00852542"/>
    <w:rsid w:val="00852B3E"/>
    <w:rsid w:val="008538C4"/>
    <w:rsid w:val="0085479F"/>
    <w:rsid w:val="00860CEA"/>
    <w:rsid w:val="00862329"/>
    <w:rsid w:val="00863C5F"/>
    <w:rsid w:val="00867750"/>
    <w:rsid w:val="00870CF3"/>
    <w:rsid w:val="008736C4"/>
    <w:rsid w:val="00875240"/>
    <w:rsid w:val="00876B3E"/>
    <w:rsid w:val="00880B46"/>
    <w:rsid w:val="0088168A"/>
    <w:rsid w:val="00885573"/>
    <w:rsid w:val="00890976"/>
    <w:rsid w:val="00890B32"/>
    <w:rsid w:val="00891F0F"/>
    <w:rsid w:val="00892311"/>
    <w:rsid w:val="00894061"/>
    <w:rsid w:val="00896171"/>
    <w:rsid w:val="00896579"/>
    <w:rsid w:val="00896EB6"/>
    <w:rsid w:val="008A13BF"/>
    <w:rsid w:val="008A32D7"/>
    <w:rsid w:val="008B0BEF"/>
    <w:rsid w:val="008B0D63"/>
    <w:rsid w:val="008B3203"/>
    <w:rsid w:val="008B4732"/>
    <w:rsid w:val="008B6E38"/>
    <w:rsid w:val="008C66D6"/>
    <w:rsid w:val="008C6FF5"/>
    <w:rsid w:val="008C7A6D"/>
    <w:rsid w:val="008D33C7"/>
    <w:rsid w:val="008E1A6B"/>
    <w:rsid w:val="008E2996"/>
    <w:rsid w:val="008E4FAE"/>
    <w:rsid w:val="008E759C"/>
    <w:rsid w:val="008F081D"/>
    <w:rsid w:val="008F671C"/>
    <w:rsid w:val="009029FA"/>
    <w:rsid w:val="0090320E"/>
    <w:rsid w:val="0091034B"/>
    <w:rsid w:val="00912E4B"/>
    <w:rsid w:val="00914BC0"/>
    <w:rsid w:val="00914F79"/>
    <w:rsid w:val="00915107"/>
    <w:rsid w:val="00915DB3"/>
    <w:rsid w:val="00923BD2"/>
    <w:rsid w:val="00925BFC"/>
    <w:rsid w:val="00930F3C"/>
    <w:rsid w:val="00934C75"/>
    <w:rsid w:val="00935BAB"/>
    <w:rsid w:val="00936D13"/>
    <w:rsid w:val="00942DAB"/>
    <w:rsid w:val="00943604"/>
    <w:rsid w:val="009474A4"/>
    <w:rsid w:val="00950401"/>
    <w:rsid w:val="00950632"/>
    <w:rsid w:val="00951218"/>
    <w:rsid w:val="009547DA"/>
    <w:rsid w:val="00954CD5"/>
    <w:rsid w:val="009552DB"/>
    <w:rsid w:val="00955D51"/>
    <w:rsid w:val="009568C4"/>
    <w:rsid w:val="00960D6C"/>
    <w:rsid w:val="009610FC"/>
    <w:rsid w:val="00964099"/>
    <w:rsid w:val="0096587C"/>
    <w:rsid w:val="00966EAE"/>
    <w:rsid w:val="00970EE2"/>
    <w:rsid w:val="009725E5"/>
    <w:rsid w:val="00972FF7"/>
    <w:rsid w:val="009748E2"/>
    <w:rsid w:val="00977623"/>
    <w:rsid w:val="00977C7F"/>
    <w:rsid w:val="0098158F"/>
    <w:rsid w:val="009821D7"/>
    <w:rsid w:val="009825FA"/>
    <w:rsid w:val="00983A53"/>
    <w:rsid w:val="00985C07"/>
    <w:rsid w:val="00990D85"/>
    <w:rsid w:val="009937B5"/>
    <w:rsid w:val="00993D64"/>
    <w:rsid w:val="0099656F"/>
    <w:rsid w:val="00997C03"/>
    <w:rsid w:val="00997D65"/>
    <w:rsid w:val="009A1266"/>
    <w:rsid w:val="009A24CC"/>
    <w:rsid w:val="009B265D"/>
    <w:rsid w:val="009B2AA0"/>
    <w:rsid w:val="009B3137"/>
    <w:rsid w:val="009B50FA"/>
    <w:rsid w:val="009B67D3"/>
    <w:rsid w:val="009C1C93"/>
    <w:rsid w:val="009C22A8"/>
    <w:rsid w:val="009C22FD"/>
    <w:rsid w:val="009C2C01"/>
    <w:rsid w:val="009C53D8"/>
    <w:rsid w:val="009C65A2"/>
    <w:rsid w:val="009C79A9"/>
    <w:rsid w:val="009D10E7"/>
    <w:rsid w:val="009D167B"/>
    <w:rsid w:val="009D5096"/>
    <w:rsid w:val="009E0055"/>
    <w:rsid w:val="009E41F1"/>
    <w:rsid w:val="009E5662"/>
    <w:rsid w:val="009F2171"/>
    <w:rsid w:val="009F2446"/>
    <w:rsid w:val="009F36F4"/>
    <w:rsid w:val="009F44FF"/>
    <w:rsid w:val="009F4BA4"/>
    <w:rsid w:val="009F52B1"/>
    <w:rsid w:val="009F68ED"/>
    <w:rsid w:val="00A006DF"/>
    <w:rsid w:val="00A00F42"/>
    <w:rsid w:val="00A035EF"/>
    <w:rsid w:val="00A1503F"/>
    <w:rsid w:val="00A20E13"/>
    <w:rsid w:val="00A213A8"/>
    <w:rsid w:val="00A217EA"/>
    <w:rsid w:val="00A31698"/>
    <w:rsid w:val="00A31B99"/>
    <w:rsid w:val="00A31CC8"/>
    <w:rsid w:val="00A33231"/>
    <w:rsid w:val="00A33FCF"/>
    <w:rsid w:val="00A34B4E"/>
    <w:rsid w:val="00A34BF4"/>
    <w:rsid w:val="00A35CB0"/>
    <w:rsid w:val="00A366A6"/>
    <w:rsid w:val="00A42AB1"/>
    <w:rsid w:val="00A45FB6"/>
    <w:rsid w:val="00A51AC3"/>
    <w:rsid w:val="00A53A69"/>
    <w:rsid w:val="00A54C5B"/>
    <w:rsid w:val="00A564BE"/>
    <w:rsid w:val="00A56901"/>
    <w:rsid w:val="00A601E4"/>
    <w:rsid w:val="00A62CC5"/>
    <w:rsid w:val="00A62D44"/>
    <w:rsid w:val="00A645AE"/>
    <w:rsid w:val="00A6569C"/>
    <w:rsid w:val="00A72BFE"/>
    <w:rsid w:val="00A730CF"/>
    <w:rsid w:val="00A81D7D"/>
    <w:rsid w:val="00A842FA"/>
    <w:rsid w:val="00A96510"/>
    <w:rsid w:val="00A973A3"/>
    <w:rsid w:val="00AA0095"/>
    <w:rsid w:val="00AA1738"/>
    <w:rsid w:val="00AB5035"/>
    <w:rsid w:val="00AB60C9"/>
    <w:rsid w:val="00AB6131"/>
    <w:rsid w:val="00AB709D"/>
    <w:rsid w:val="00AB75CA"/>
    <w:rsid w:val="00AB7F9F"/>
    <w:rsid w:val="00AC58FB"/>
    <w:rsid w:val="00AC5BCC"/>
    <w:rsid w:val="00AD199B"/>
    <w:rsid w:val="00AD1FE8"/>
    <w:rsid w:val="00AD3825"/>
    <w:rsid w:val="00AD3FD1"/>
    <w:rsid w:val="00AD47AA"/>
    <w:rsid w:val="00AD566F"/>
    <w:rsid w:val="00AD75F4"/>
    <w:rsid w:val="00AE5E09"/>
    <w:rsid w:val="00AE6A25"/>
    <w:rsid w:val="00AF088A"/>
    <w:rsid w:val="00AF6C9A"/>
    <w:rsid w:val="00B0119A"/>
    <w:rsid w:val="00B04C46"/>
    <w:rsid w:val="00B11F63"/>
    <w:rsid w:val="00B12FEE"/>
    <w:rsid w:val="00B13C4A"/>
    <w:rsid w:val="00B13EB3"/>
    <w:rsid w:val="00B145CA"/>
    <w:rsid w:val="00B16C8E"/>
    <w:rsid w:val="00B223CE"/>
    <w:rsid w:val="00B24001"/>
    <w:rsid w:val="00B24061"/>
    <w:rsid w:val="00B25A92"/>
    <w:rsid w:val="00B30C76"/>
    <w:rsid w:val="00B354BA"/>
    <w:rsid w:val="00B35542"/>
    <w:rsid w:val="00B3735F"/>
    <w:rsid w:val="00B379D0"/>
    <w:rsid w:val="00B4118E"/>
    <w:rsid w:val="00B435B2"/>
    <w:rsid w:val="00B4399B"/>
    <w:rsid w:val="00B4510D"/>
    <w:rsid w:val="00B50443"/>
    <w:rsid w:val="00B50D42"/>
    <w:rsid w:val="00B53386"/>
    <w:rsid w:val="00B53535"/>
    <w:rsid w:val="00B539F5"/>
    <w:rsid w:val="00B57568"/>
    <w:rsid w:val="00B61F1B"/>
    <w:rsid w:val="00B64792"/>
    <w:rsid w:val="00B65994"/>
    <w:rsid w:val="00B705D6"/>
    <w:rsid w:val="00B736B8"/>
    <w:rsid w:val="00B73D8B"/>
    <w:rsid w:val="00B747E9"/>
    <w:rsid w:val="00B7670D"/>
    <w:rsid w:val="00B83567"/>
    <w:rsid w:val="00B83888"/>
    <w:rsid w:val="00B87378"/>
    <w:rsid w:val="00B912D4"/>
    <w:rsid w:val="00B9625F"/>
    <w:rsid w:val="00BA4393"/>
    <w:rsid w:val="00BB0278"/>
    <w:rsid w:val="00BB0F13"/>
    <w:rsid w:val="00BB2377"/>
    <w:rsid w:val="00BB5FB5"/>
    <w:rsid w:val="00BB64F8"/>
    <w:rsid w:val="00BC046B"/>
    <w:rsid w:val="00BC1724"/>
    <w:rsid w:val="00BC37F9"/>
    <w:rsid w:val="00BC38A1"/>
    <w:rsid w:val="00BC51C5"/>
    <w:rsid w:val="00BC5910"/>
    <w:rsid w:val="00BD1547"/>
    <w:rsid w:val="00BD4C24"/>
    <w:rsid w:val="00BD5470"/>
    <w:rsid w:val="00BD5DCE"/>
    <w:rsid w:val="00BD6924"/>
    <w:rsid w:val="00BE10B7"/>
    <w:rsid w:val="00BE584E"/>
    <w:rsid w:val="00BE6AEA"/>
    <w:rsid w:val="00BE6EDF"/>
    <w:rsid w:val="00BF4FA6"/>
    <w:rsid w:val="00BF5C9D"/>
    <w:rsid w:val="00BF67FA"/>
    <w:rsid w:val="00C00E77"/>
    <w:rsid w:val="00C01473"/>
    <w:rsid w:val="00C03369"/>
    <w:rsid w:val="00C039B1"/>
    <w:rsid w:val="00C11497"/>
    <w:rsid w:val="00C16565"/>
    <w:rsid w:val="00C16BAF"/>
    <w:rsid w:val="00C2007C"/>
    <w:rsid w:val="00C270E1"/>
    <w:rsid w:val="00C27113"/>
    <w:rsid w:val="00C33403"/>
    <w:rsid w:val="00C35DE5"/>
    <w:rsid w:val="00C35DFE"/>
    <w:rsid w:val="00C40735"/>
    <w:rsid w:val="00C42CD3"/>
    <w:rsid w:val="00C43CCF"/>
    <w:rsid w:val="00C47B99"/>
    <w:rsid w:val="00C50CD9"/>
    <w:rsid w:val="00C52735"/>
    <w:rsid w:val="00C53087"/>
    <w:rsid w:val="00C531CC"/>
    <w:rsid w:val="00C53D8D"/>
    <w:rsid w:val="00C541A9"/>
    <w:rsid w:val="00C54798"/>
    <w:rsid w:val="00C547F4"/>
    <w:rsid w:val="00C6261B"/>
    <w:rsid w:val="00C64322"/>
    <w:rsid w:val="00C64618"/>
    <w:rsid w:val="00C65488"/>
    <w:rsid w:val="00C679F0"/>
    <w:rsid w:val="00C709CD"/>
    <w:rsid w:val="00C712DC"/>
    <w:rsid w:val="00C7144C"/>
    <w:rsid w:val="00C7259D"/>
    <w:rsid w:val="00C810BE"/>
    <w:rsid w:val="00C82A89"/>
    <w:rsid w:val="00C83931"/>
    <w:rsid w:val="00C84481"/>
    <w:rsid w:val="00C854B5"/>
    <w:rsid w:val="00C85601"/>
    <w:rsid w:val="00C8622C"/>
    <w:rsid w:val="00C92CD5"/>
    <w:rsid w:val="00C9345B"/>
    <w:rsid w:val="00C9421A"/>
    <w:rsid w:val="00C95A8A"/>
    <w:rsid w:val="00C95F80"/>
    <w:rsid w:val="00C960BD"/>
    <w:rsid w:val="00C96D6F"/>
    <w:rsid w:val="00CB0ADB"/>
    <w:rsid w:val="00CB1B7F"/>
    <w:rsid w:val="00CB418C"/>
    <w:rsid w:val="00CB6230"/>
    <w:rsid w:val="00CB68C4"/>
    <w:rsid w:val="00CC0B9C"/>
    <w:rsid w:val="00CC0C57"/>
    <w:rsid w:val="00CC2967"/>
    <w:rsid w:val="00CD1AB4"/>
    <w:rsid w:val="00CD4FE1"/>
    <w:rsid w:val="00CD6089"/>
    <w:rsid w:val="00CD6170"/>
    <w:rsid w:val="00CE07E2"/>
    <w:rsid w:val="00CE1227"/>
    <w:rsid w:val="00CE265C"/>
    <w:rsid w:val="00CE3C11"/>
    <w:rsid w:val="00CE3C8F"/>
    <w:rsid w:val="00CE5C21"/>
    <w:rsid w:val="00D00915"/>
    <w:rsid w:val="00D01ABE"/>
    <w:rsid w:val="00D05829"/>
    <w:rsid w:val="00D05ACE"/>
    <w:rsid w:val="00D07B96"/>
    <w:rsid w:val="00D11EF6"/>
    <w:rsid w:val="00D12F2D"/>
    <w:rsid w:val="00D14DE3"/>
    <w:rsid w:val="00D16135"/>
    <w:rsid w:val="00D17340"/>
    <w:rsid w:val="00D17A19"/>
    <w:rsid w:val="00D21D10"/>
    <w:rsid w:val="00D255F2"/>
    <w:rsid w:val="00D302E3"/>
    <w:rsid w:val="00D35DB2"/>
    <w:rsid w:val="00D402CA"/>
    <w:rsid w:val="00D404E8"/>
    <w:rsid w:val="00D4290F"/>
    <w:rsid w:val="00D42ED9"/>
    <w:rsid w:val="00D47B01"/>
    <w:rsid w:val="00D47BE5"/>
    <w:rsid w:val="00D52A5E"/>
    <w:rsid w:val="00D53A3E"/>
    <w:rsid w:val="00D57635"/>
    <w:rsid w:val="00D63B49"/>
    <w:rsid w:val="00D64BCB"/>
    <w:rsid w:val="00D65AA2"/>
    <w:rsid w:val="00D70D0B"/>
    <w:rsid w:val="00D75D8E"/>
    <w:rsid w:val="00D832E1"/>
    <w:rsid w:val="00D843A9"/>
    <w:rsid w:val="00D84E9F"/>
    <w:rsid w:val="00D85570"/>
    <w:rsid w:val="00D86F98"/>
    <w:rsid w:val="00D871B5"/>
    <w:rsid w:val="00D9318F"/>
    <w:rsid w:val="00D9331E"/>
    <w:rsid w:val="00D97271"/>
    <w:rsid w:val="00D97A3D"/>
    <w:rsid w:val="00DA0DD7"/>
    <w:rsid w:val="00DA0F6F"/>
    <w:rsid w:val="00DA2FA2"/>
    <w:rsid w:val="00DA4FAD"/>
    <w:rsid w:val="00DA50DF"/>
    <w:rsid w:val="00DA60A8"/>
    <w:rsid w:val="00DA78BE"/>
    <w:rsid w:val="00DB0D08"/>
    <w:rsid w:val="00DB3A9D"/>
    <w:rsid w:val="00DB3B73"/>
    <w:rsid w:val="00DB51DA"/>
    <w:rsid w:val="00DB654E"/>
    <w:rsid w:val="00DC1547"/>
    <w:rsid w:val="00DC4270"/>
    <w:rsid w:val="00DC5466"/>
    <w:rsid w:val="00DC5528"/>
    <w:rsid w:val="00DE0F3F"/>
    <w:rsid w:val="00DE2123"/>
    <w:rsid w:val="00DE638F"/>
    <w:rsid w:val="00DE72D6"/>
    <w:rsid w:val="00DE7AC6"/>
    <w:rsid w:val="00DF085F"/>
    <w:rsid w:val="00DF0CB7"/>
    <w:rsid w:val="00DF15BD"/>
    <w:rsid w:val="00DF1A47"/>
    <w:rsid w:val="00DF63E5"/>
    <w:rsid w:val="00DF677A"/>
    <w:rsid w:val="00E11453"/>
    <w:rsid w:val="00E12B22"/>
    <w:rsid w:val="00E14494"/>
    <w:rsid w:val="00E14550"/>
    <w:rsid w:val="00E1467E"/>
    <w:rsid w:val="00E276BE"/>
    <w:rsid w:val="00E320A4"/>
    <w:rsid w:val="00E33932"/>
    <w:rsid w:val="00E35066"/>
    <w:rsid w:val="00E36755"/>
    <w:rsid w:val="00E37672"/>
    <w:rsid w:val="00E40153"/>
    <w:rsid w:val="00E403E4"/>
    <w:rsid w:val="00E41A24"/>
    <w:rsid w:val="00E4795C"/>
    <w:rsid w:val="00E50925"/>
    <w:rsid w:val="00E51D33"/>
    <w:rsid w:val="00E52877"/>
    <w:rsid w:val="00E561AF"/>
    <w:rsid w:val="00E56CF7"/>
    <w:rsid w:val="00E57DCD"/>
    <w:rsid w:val="00E62F8F"/>
    <w:rsid w:val="00E65B00"/>
    <w:rsid w:val="00E66CDF"/>
    <w:rsid w:val="00E7010B"/>
    <w:rsid w:val="00E71349"/>
    <w:rsid w:val="00E7241D"/>
    <w:rsid w:val="00E740EB"/>
    <w:rsid w:val="00E7701B"/>
    <w:rsid w:val="00E77040"/>
    <w:rsid w:val="00E806D8"/>
    <w:rsid w:val="00E848A7"/>
    <w:rsid w:val="00E85B76"/>
    <w:rsid w:val="00E900F5"/>
    <w:rsid w:val="00E9043D"/>
    <w:rsid w:val="00E90F54"/>
    <w:rsid w:val="00E93E58"/>
    <w:rsid w:val="00E94131"/>
    <w:rsid w:val="00E965C2"/>
    <w:rsid w:val="00EA447F"/>
    <w:rsid w:val="00EA57E1"/>
    <w:rsid w:val="00EB6EE0"/>
    <w:rsid w:val="00EC1740"/>
    <w:rsid w:val="00EC2C01"/>
    <w:rsid w:val="00EC4E5E"/>
    <w:rsid w:val="00ED065A"/>
    <w:rsid w:val="00ED1B16"/>
    <w:rsid w:val="00ED228D"/>
    <w:rsid w:val="00ED24A9"/>
    <w:rsid w:val="00ED359A"/>
    <w:rsid w:val="00ED3B59"/>
    <w:rsid w:val="00ED4F38"/>
    <w:rsid w:val="00ED5779"/>
    <w:rsid w:val="00ED5D5D"/>
    <w:rsid w:val="00ED6DC7"/>
    <w:rsid w:val="00EE13D6"/>
    <w:rsid w:val="00EE4F82"/>
    <w:rsid w:val="00EF0635"/>
    <w:rsid w:val="00EF1940"/>
    <w:rsid w:val="00EF26DA"/>
    <w:rsid w:val="00EF2D42"/>
    <w:rsid w:val="00EF62F9"/>
    <w:rsid w:val="00F01EE5"/>
    <w:rsid w:val="00F02807"/>
    <w:rsid w:val="00F03743"/>
    <w:rsid w:val="00F04E8F"/>
    <w:rsid w:val="00F058D7"/>
    <w:rsid w:val="00F103C2"/>
    <w:rsid w:val="00F12C77"/>
    <w:rsid w:val="00F1349C"/>
    <w:rsid w:val="00F14D64"/>
    <w:rsid w:val="00F15E08"/>
    <w:rsid w:val="00F22F89"/>
    <w:rsid w:val="00F25090"/>
    <w:rsid w:val="00F27E6F"/>
    <w:rsid w:val="00F27E92"/>
    <w:rsid w:val="00F30F00"/>
    <w:rsid w:val="00F319EB"/>
    <w:rsid w:val="00F332E9"/>
    <w:rsid w:val="00F35543"/>
    <w:rsid w:val="00F4120E"/>
    <w:rsid w:val="00F42525"/>
    <w:rsid w:val="00F425C6"/>
    <w:rsid w:val="00F43C39"/>
    <w:rsid w:val="00F44242"/>
    <w:rsid w:val="00F454D6"/>
    <w:rsid w:val="00F51F50"/>
    <w:rsid w:val="00F535FC"/>
    <w:rsid w:val="00F5552B"/>
    <w:rsid w:val="00F616D6"/>
    <w:rsid w:val="00F61A5E"/>
    <w:rsid w:val="00F634D9"/>
    <w:rsid w:val="00F6587E"/>
    <w:rsid w:val="00F66003"/>
    <w:rsid w:val="00F66509"/>
    <w:rsid w:val="00F677F9"/>
    <w:rsid w:val="00F72F82"/>
    <w:rsid w:val="00F7393B"/>
    <w:rsid w:val="00F73D56"/>
    <w:rsid w:val="00F8218A"/>
    <w:rsid w:val="00F8629B"/>
    <w:rsid w:val="00F86BCA"/>
    <w:rsid w:val="00F9615E"/>
    <w:rsid w:val="00FA2BF9"/>
    <w:rsid w:val="00FA514B"/>
    <w:rsid w:val="00FA71DA"/>
    <w:rsid w:val="00FB3348"/>
    <w:rsid w:val="00FB4B20"/>
    <w:rsid w:val="00FB52E4"/>
    <w:rsid w:val="00FB6149"/>
    <w:rsid w:val="00FB7588"/>
    <w:rsid w:val="00FC06AE"/>
    <w:rsid w:val="00FC1443"/>
    <w:rsid w:val="00FC2A03"/>
    <w:rsid w:val="00FC3340"/>
    <w:rsid w:val="00FE1A4E"/>
    <w:rsid w:val="00FE38A9"/>
    <w:rsid w:val="00FE3962"/>
    <w:rsid w:val="00FE3B78"/>
    <w:rsid w:val="00FE5FFC"/>
    <w:rsid w:val="00FE6F75"/>
    <w:rsid w:val="00FE703A"/>
    <w:rsid w:val="05776352"/>
    <w:rsid w:val="078D9CBA"/>
    <w:rsid w:val="0FBD3DED"/>
    <w:rsid w:val="18A8C985"/>
    <w:rsid w:val="1CAB05A9"/>
    <w:rsid w:val="23082864"/>
    <w:rsid w:val="2DF5104A"/>
    <w:rsid w:val="2F8785C5"/>
    <w:rsid w:val="37F1EB66"/>
    <w:rsid w:val="459D5843"/>
    <w:rsid w:val="46B2CB14"/>
    <w:rsid w:val="480C252B"/>
    <w:rsid w:val="488F8903"/>
    <w:rsid w:val="48F3073F"/>
    <w:rsid w:val="4FDAF31B"/>
    <w:rsid w:val="52D83C69"/>
    <w:rsid w:val="644796A3"/>
    <w:rsid w:val="6EBE99DF"/>
    <w:rsid w:val="7CFBE168"/>
    <w:rsid w:val="7F14F719"/>
    <w:rsid w:val="7FC5E596"/>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5515037A"/>
  <w15:docId w15:val="{1D871182-9392-4E20-BBCE-A97BE5B9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id-ID" w:eastAsia="id-ID"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587F"/>
  </w:style>
  <w:style w:type="paragraph" w:styleId="Heading1">
    <w:name w:val="heading 1"/>
    <w:basedOn w:val="Normal"/>
    <w:next w:val="Normal"/>
    <w:link w:val="Heading1Char"/>
    <w:uiPriority w:val="9"/>
    <w:qFormat/>
    <w:rsid w:val="0066587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6587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66587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66587F"/>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66587F"/>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6587F"/>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6587F"/>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6587F"/>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6587F"/>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87F"/>
    <w:rPr>
      <w:smallCaps/>
      <w:spacing w:val="5"/>
      <w:sz w:val="32"/>
      <w:szCs w:val="32"/>
    </w:rPr>
  </w:style>
  <w:style w:type="character" w:customStyle="1" w:styleId="Heading2Char">
    <w:name w:val="Heading 2 Char"/>
    <w:basedOn w:val="DefaultParagraphFont"/>
    <w:link w:val="Heading2"/>
    <w:uiPriority w:val="9"/>
    <w:rsid w:val="0066587F"/>
    <w:rPr>
      <w:smallCaps/>
      <w:spacing w:val="5"/>
      <w:sz w:val="28"/>
      <w:szCs w:val="28"/>
    </w:rPr>
  </w:style>
  <w:style w:type="character" w:customStyle="1" w:styleId="Heading3Char">
    <w:name w:val="Heading 3 Char"/>
    <w:basedOn w:val="DefaultParagraphFont"/>
    <w:link w:val="Heading3"/>
    <w:uiPriority w:val="9"/>
    <w:rsid w:val="0066587F"/>
    <w:rPr>
      <w:smallCaps/>
      <w:spacing w:val="5"/>
      <w:sz w:val="24"/>
      <w:szCs w:val="24"/>
    </w:rPr>
  </w:style>
  <w:style w:type="character" w:customStyle="1" w:styleId="Heading4Char">
    <w:name w:val="Heading 4 Char"/>
    <w:basedOn w:val="DefaultParagraphFont"/>
    <w:link w:val="Heading4"/>
    <w:uiPriority w:val="9"/>
    <w:rsid w:val="0066587F"/>
    <w:rPr>
      <w:smallCaps/>
      <w:spacing w:val="10"/>
      <w:sz w:val="22"/>
      <w:szCs w:val="22"/>
    </w:rPr>
  </w:style>
  <w:style w:type="character" w:customStyle="1" w:styleId="Heading5Char">
    <w:name w:val="Heading 5 Char"/>
    <w:basedOn w:val="DefaultParagraphFont"/>
    <w:link w:val="Heading5"/>
    <w:uiPriority w:val="9"/>
    <w:rsid w:val="0066587F"/>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6587F"/>
    <w:rPr>
      <w:smallCaps/>
      <w:color w:val="C0504D" w:themeColor="accent2"/>
      <w:spacing w:val="5"/>
      <w:sz w:val="22"/>
    </w:rPr>
  </w:style>
  <w:style w:type="character" w:customStyle="1" w:styleId="Heading7Char">
    <w:name w:val="Heading 7 Char"/>
    <w:basedOn w:val="DefaultParagraphFont"/>
    <w:link w:val="Heading7"/>
    <w:uiPriority w:val="9"/>
    <w:rsid w:val="0066587F"/>
    <w:rPr>
      <w:b/>
      <w:smallCaps/>
      <w:color w:val="C0504D" w:themeColor="accent2"/>
      <w:spacing w:val="10"/>
    </w:rPr>
  </w:style>
  <w:style w:type="character" w:customStyle="1" w:styleId="Heading8Char">
    <w:name w:val="Heading 8 Char"/>
    <w:basedOn w:val="DefaultParagraphFont"/>
    <w:link w:val="Heading8"/>
    <w:uiPriority w:val="9"/>
    <w:rsid w:val="0066587F"/>
    <w:rPr>
      <w:b/>
      <w:i/>
      <w:smallCaps/>
      <w:color w:val="943634" w:themeColor="accent2" w:themeShade="BF"/>
    </w:rPr>
  </w:style>
  <w:style w:type="character" w:customStyle="1" w:styleId="Heading9Char">
    <w:name w:val="Heading 9 Char"/>
    <w:basedOn w:val="DefaultParagraphFont"/>
    <w:link w:val="Heading9"/>
    <w:uiPriority w:val="9"/>
    <w:rsid w:val="0066587F"/>
    <w:rPr>
      <w:b/>
      <w:i/>
      <w:smallCaps/>
      <w:color w:val="622423" w:themeColor="accent2" w:themeShade="7F"/>
    </w:rPr>
  </w:style>
  <w:style w:type="paragraph" w:styleId="Title">
    <w:name w:val="Title"/>
    <w:basedOn w:val="Normal"/>
    <w:next w:val="Normal"/>
    <w:link w:val="TitleChar"/>
    <w:uiPriority w:val="10"/>
    <w:qFormat/>
    <w:rsid w:val="0066587F"/>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6587F"/>
    <w:rPr>
      <w:smallCaps/>
      <w:sz w:val="48"/>
      <w:szCs w:val="48"/>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66587F"/>
    <w:rPr>
      <w:b/>
      <w:bCs/>
      <w:caps/>
      <w:sz w:val="16"/>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66587F"/>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66587F"/>
    <w:rPr>
      <w:b/>
      <w:color w:val="C0504D" w:themeColor="accent2"/>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rsid w:val="00B7670D"/>
    <w:pPr>
      <w:ind w:firstLine="720"/>
    </w:pPr>
    <w:rPr>
      <w:rFonts w:eastAsia="Calibri"/>
      <w:sz w:val="22"/>
      <w:szCs w:val="22"/>
      <w:lang w:val="en-US"/>
    </w:rPr>
  </w:style>
  <w:style w:type="paragraph" w:styleId="Subtitle0">
    <w:name w:val="Subtitle"/>
    <w:basedOn w:val="Normal"/>
    <w:next w:val="Normal"/>
    <w:link w:val="SubtitleChar"/>
    <w:uiPriority w:val="11"/>
    <w:qFormat/>
    <w:rsid w:val="0066587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0"/>
    <w:uiPriority w:val="11"/>
    <w:rsid w:val="0066587F"/>
    <w:rPr>
      <w:rFonts w:asciiTheme="majorHAnsi" w:eastAsiaTheme="majorEastAsia" w:hAnsiTheme="majorHAnsi" w:cstheme="majorBidi"/>
      <w:szCs w:val="22"/>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 w:type="paragraph" w:styleId="Revision">
    <w:name w:val="Revision"/>
    <w:hidden/>
    <w:uiPriority w:val="99"/>
    <w:semiHidden/>
    <w:rsid w:val="009821D7"/>
    <w:rPr>
      <w:rFonts w:ascii="Times New Roman" w:eastAsia="Times New Roman" w:hAnsi="Times New Roman"/>
      <w:lang w:eastAsia="en-US"/>
    </w:rPr>
  </w:style>
  <w:style w:type="character" w:styleId="Emphasis">
    <w:name w:val="Emphasis"/>
    <w:uiPriority w:val="20"/>
    <w:qFormat/>
    <w:rsid w:val="0066587F"/>
    <w:rPr>
      <w:b/>
      <w:i/>
      <w:spacing w:val="10"/>
    </w:rPr>
  </w:style>
  <w:style w:type="paragraph" w:styleId="NoSpacing">
    <w:name w:val="No Spacing"/>
    <w:basedOn w:val="Normal"/>
    <w:link w:val="NoSpacingChar"/>
    <w:uiPriority w:val="1"/>
    <w:qFormat/>
    <w:rsid w:val="0066587F"/>
    <w:pPr>
      <w:spacing w:after="0" w:line="240" w:lineRule="auto"/>
    </w:pPr>
  </w:style>
  <w:style w:type="character" w:customStyle="1" w:styleId="NoSpacingChar">
    <w:name w:val="No Spacing Char"/>
    <w:basedOn w:val="DefaultParagraphFont"/>
    <w:link w:val="NoSpacing"/>
    <w:uiPriority w:val="1"/>
    <w:rsid w:val="0066587F"/>
  </w:style>
  <w:style w:type="paragraph" w:styleId="Quote">
    <w:name w:val="Quote"/>
    <w:basedOn w:val="Normal"/>
    <w:next w:val="Normal"/>
    <w:link w:val="QuoteChar"/>
    <w:uiPriority w:val="29"/>
    <w:qFormat/>
    <w:rsid w:val="0066587F"/>
    <w:rPr>
      <w:i/>
    </w:rPr>
  </w:style>
  <w:style w:type="character" w:customStyle="1" w:styleId="QuoteChar">
    <w:name w:val="Quote Char"/>
    <w:basedOn w:val="DefaultParagraphFont"/>
    <w:link w:val="Quote"/>
    <w:uiPriority w:val="29"/>
    <w:rsid w:val="0066587F"/>
    <w:rPr>
      <w:i/>
    </w:rPr>
  </w:style>
  <w:style w:type="paragraph" w:styleId="IntenseQuote">
    <w:name w:val="Intense Quote"/>
    <w:basedOn w:val="Normal"/>
    <w:next w:val="Normal"/>
    <w:link w:val="IntenseQuoteChar"/>
    <w:uiPriority w:val="30"/>
    <w:qFormat/>
    <w:rsid w:val="0066587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6587F"/>
    <w:rPr>
      <w:b/>
      <w:i/>
      <w:color w:val="FFFFFF" w:themeColor="background1"/>
      <w:shd w:val="clear" w:color="auto" w:fill="C0504D" w:themeFill="accent2"/>
    </w:rPr>
  </w:style>
  <w:style w:type="character" w:styleId="SubtleEmphasis">
    <w:name w:val="Subtle Emphasis"/>
    <w:uiPriority w:val="19"/>
    <w:qFormat/>
    <w:rsid w:val="0066587F"/>
    <w:rPr>
      <w:i/>
    </w:rPr>
  </w:style>
  <w:style w:type="character" w:styleId="IntenseEmphasis">
    <w:name w:val="Intense Emphasis"/>
    <w:uiPriority w:val="21"/>
    <w:qFormat/>
    <w:rsid w:val="0066587F"/>
    <w:rPr>
      <w:b/>
      <w:i/>
      <w:color w:val="C0504D" w:themeColor="accent2"/>
      <w:spacing w:val="10"/>
    </w:rPr>
  </w:style>
  <w:style w:type="character" w:styleId="SubtleReference">
    <w:name w:val="Subtle Reference"/>
    <w:uiPriority w:val="31"/>
    <w:qFormat/>
    <w:rsid w:val="0066587F"/>
    <w:rPr>
      <w:b/>
    </w:rPr>
  </w:style>
  <w:style w:type="character" w:styleId="IntenseReference">
    <w:name w:val="Intense Reference"/>
    <w:uiPriority w:val="32"/>
    <w:qFormat/>
    <w:rsid w:val="0066587F"/>
    <w:rPr>
      <w:b/>
      <w:bCs/>
      <w:smallCaps/>
      <w:spacing w:val="5"/>
      <w:sz w:val="22"/>
      <w:szCs w:val="22"/>
      <w:u w:val="single"/>
    </w:rPr>
  </w:style>
  <w:style w:type="character" w:styleId="BookTitle">
    <w:name w:val="Book Title"/>
    <w:uiPriority w:val="33"/>
    <w:qFormat/>
    <w:rsid w:val="0066587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66587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56961697">
      <w:bodyDiv w:val="1"/>
      <w:marLeft w:val="0"/>
      <w:marRight w:val="0"/>
      <w:marTop w:val="0"/>
      <w:marBottom w:val="0"/>
      <w:divBdr>
        <w:top w:val="none" w:sz="0" w:space="0" w:color="auto"/>
        <w:left w:val="none" w:sz="0" w:space="0" w:color="auto"/>
        <w:bottom w:val="none" w:sz="0" w:space="0" w:color="auto"/>
        <w:right w:val="none" w:sz="0" w:space="0" w:color="auto"/>
      </w:divBdr>
      <w:divsChild>
        <w:div w:id="704408254">
          <w:marLeft w:val="-144"/>
          <w:marRight w:val="0"/>
          <w:marTop w:val="0"/>
          <w:marBottom w:val="0"/>
          <w:divBdr>
            <w:top w:val="none" w:sz="0" w:space="0" w:color="auto"/>
            <w:left w:val="none" w:sz="0" w:space="0" w:color="auto"/>
            <w:bottom w:val="none" w:sz="0" w:space="0" w:color="auto"/>
            <w:right w:val="none" w:sz="0" w:space="0" w:color="auto"/>
          </w:divBdr>
        </w:div>
        <w:div w:id="1391155515">
          <w:marLeft w:val="-144"/>
          <w:marRight w:val="0"/>
          <w:marTop w:val="0"/>
          <w:marBottom w:val="0"/>
          <w:divBdr>
            <w:top w:val="none" w:sz="0" w:space="0" w:color="auto"/>
            <w:left w:val="none" w:sz="0" w:space="0" w:color="auto"/>
            <w:bottom w:val="none" w:sz="0" w:space="0" w:color="auto"/>
            <w:right w:val="none" w:sz="0" w:space="0" w:color="auto"/>
          </w:divBdr>
        </w:div>
        <w:div w:id="503589058">
          <w:marLeft w:val="-144"/>
          <w:marRight w:val="0"/>
          <w:marTop w:val="0"/>
          <w:marBottom w:val="0"/>
          <w:divBdr>
            <w:top w:val="none" w:sz="0" w:space="0" w:color="auto"/>
            <w:left w:val="none" w:sz="0" w:space="0" w:color="auto"/>
            <w:bottom w:val="none" w:sz="0" w:space="0" w:color="auto"/>
            <w:right w:val="none" w:sz="0" w:space="0" w:color="auto"/>
          </w:divBdr>
        </w:div>
        <w:div w:id="1307003931">
          <w:marLeft w:val="-144"/>
          <w:marRight w:val="0"/>
          <w:marTop w:val="0"/>
          <w:marBottom w:val="0"/>
          <w:divBdr>
            <w:top w:val="none" w:sz="0" w:space="0" w:color="auto"/>
            <w:left w:val="none" w:sz="0" w:space="0" w:color="auto"/>
            <w:bottom w:val="none" w:sz="0" w:space="0" w:color="auto"/>
            <w:right w:val="none" w:sz="0" w:space="0" w:color="auto"/>
          </w:divBdr>
        </w:div>
        <w:div w:id="855758">
          <w:marLeft w:val="-144"/>
          <w:marRight w:val="0"/>
          <w:marTop w:val="0"/>
          <w:marBottom w:val="0"/>
          <w:divBdr>
            <w:top w:val="none" w:sz="0" w:space="0" w:color="auto"/>
            <w:left w:val="none" w:sz="0" w:space="0" w:color="auto"/>
            <w:bottom w:val="none" w:sz="0" w:space="0" w:color="auto"/>
            <w:right w:val="none" w:sz="0" w:space="0" w:color="auto"/>
          </w:divBdr>
        </w:div>
        <w:div w:id="438767670">
          <w:marLeft w:val="-144"/>
          <w:marRight w:val="0"/>
          <w:marTop w:val="0"/>
          <w:marBottom w:val="0"/>
          <w:divBdr>
            <w:top w:val="none" w:sz="0" w:space="0" w:color="auto"/>
            <w:left w:val="none" w:sz="0" w:space="0" w:color="auto"/>
            <w:bottom w:val="none" w:sz="0" w:space="0" w:color="auto"/>
            <w:right w:val="none" w:sz="0" w:space="0" w:color="auto"/>
          </w:divBdr>
        </w:div>
        <w:div w:id="1018654696">
          <w:marLeft w:val="-144"/>
          <w:marRight w:val="0"/>
          <w:marTop w:val="0"/>
          <w:marBottom w:val="0"/>
          <w:divBdr>
            <w:top w:val="none" w:sz="0" w:space="0" w:color="auto"/>
            <w:left w:val="none" w:sz="0" w:space="0" w:color="auto"/>
            <w:bottom w:val="none" w:sz="0" w:space="0" w:color="auto"/>
            <w:right w:val="none" w:sz="0" w:space="0" w:color="auto"/>
          </w:divBdr>
        </w:div>
        <w:div w:id="759759753">
          <w:marLeft w:val="-144"/>
          <w:marRight w:val="0"/>
          <w:marTop w:val="0"/>
          <w:marBottom w:val="0"/>
          <w:divBdr>
            <w:top w:val="none" w:sz="0" w:space="0" w:color="auto"/>
            <w:left w:val="none" w:sz="0" w:space="0" w:color="auto"/>
            <w:bottom w:val="none" w:sz="0" w:space="0" w:color="auto"/>
            <w:right w:val="none" w:sz="0" w:space="0" w:color="auto"/>
          </w:divBdr>
        </w:div>
      </w:divsChild>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file:///D:\OneDrive\0.Kuliah\Semester%205\Analisis%20dan%20Perancangan%20Sistem%20Infromasi\Tugas%20FP%2010%20-%20Finalizing\pengerjaan%203%20Des\SKPL_Final3Januari2016_UpdateOnClassDiagram.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28AD4-37C1-FC42-9917-0AD9D53D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4168</Words>
  <Characters>23758</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Faiq</cp:lastModifiedBy>
  <cp:revision>7</cp:revision>
  <cp:lastPrinted>2017-12-21T10:48:00Z</cp:lastPrinted>
  <dcterms:created xsi:type="dcterms:W3CDTF">2018-01-02T10:32:00Z</dcterms:created>
  <dcterms:modified xsi:type="dcterms:W3CDTF">2018-01-04T02:00:00Z</dcterms:modified>
</cp:coreProperties>
</file>